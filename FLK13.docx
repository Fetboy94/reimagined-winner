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44F41" w14:textId="77777777" w:rsidR="00FF5CAA" w:rsidRDefault="00FF5CAA" w:rsidP="00FF5CAA">
      <w:pPr>
        <w:pStyle w:val="a5"/>
      </w:pPr>
    </w:p>
    <w:p w14:paraId="2891304E" w14:textId="77777777" w:rsidR="00FF5CAA" w:rsidRDefault="00FF5CAA" w:rsidP="00FF5CAA">
      <w:pPr>
        <w:pStyle w:val="CoverTitle"/>
      </w:pPr>
      <w:r>
        <w:t>Форматно-логический контроль</w:t>
      </w:r>
    </w:p>
    <w:p w14:paraId="64F6E2F2" w14:textId="77777777" w:rsidR="00FF5CAA" w:rsidRPr="00A552B0" w:rsidRDefault="00FF5CAA" w:rsidP="00FF5CAA">
      <w:pPr>
        <w:pStyle w:val="CoverTitle"/>
      </w:pPr>
      <w:r w:rsidRPr="00A552B0">
        <w:fldChar w:fldCharType="begin"/>
      </w:r>
      <w:r w:rsidRPr="00A552B0">
        <w:instrText xml:space="preserve"> </w:instrText>
      </w:r>
      <w:r>
        <w:instrText>TITLE</w:instrText>
      </w:r>
      <w:r w:rsidRPr="00A552B0">
        <w:instrText xml:space="preserve">   \* </w:instrText>
      </w:r>
      <w:r>
        <w:instrText>MERGEFORMAT</w:instrText>
      </w:r>
      <w:r w:rsidRPr="00A552B0">
        <w:instrText xml:space="preserve"> </w:instrText>
      </w:r>
      <w:r w:rsidRPr="00A552B0">
        <w:fldChar w:fldCharType="separate"/>
      </w:r>
      <w:r>
        <w:t>Спецификация</w:t>
      </w:r>
      <w:r w:rsidRPr="00A552B0">
        <w:fldChar w:fldCharType="end"/>
      </w:r>
      <w:r w:rsidRPr="00A552B0">
        <w:t xml:space="preserve"> </w:t>
      </w:r>
    </w:p>
    <w:p w14:paraId="6E6D4A1C" w14:textId="2B166221" w:rsidR="00FF5CAA" w:rsidRPr="009A3DA4" w:rsidRDefault="00911DB7" w:rsidP="00FF5CAA">
      <w:pPr>
        <w:pStyle w:val="CoverSubtitle"/>
      </w:pPr>
      <w:r>
        <w:t>Медицинская статистика</w:t>
      </w:r>
    </w:p>
    <w:p w14:paraId="71C0F919" w14:textId="77777777" w:rsidR="00FF5CAA" w:rsidRPr="00A552B0" w:rsidRDefault="00FF5CAA" w:rsidP="00FF5CAA">
      <w:pPr>
        <w:pStyle w:val="CoverAuthor"/>
      </w:pPr>
    </w:p>
    <w:p w14:paraId="132127B3" w14:textId="77777777" w:rsidR="00FF5CAA" w:rsidRPr="00A552B0" w:rsidRDefault="00FF5CAA" w:rsidP="00FF5CAA">
      <w:pPr>
        <w:pStyle w:val="CoverAuthor"/>
      </w:pPr>
    </w:p>
    <w:p w14:paraId="79FCBBFD" w14:textId="525C899D" w:rsidR="00FF5CAA" w:rsidRPr="00A552B0" w:rsidRDefault="00FF5CAA" w:rsidP="00FF5CAA">
      <w:pPr>
        <w:pStyle w:val="CoverAuthor"/>
      </w:pPr>
      <w:r>
        <w:rPr>
          <w:lang w:val="fr-FR"/>
        </w:rPr>
        <w:fldChar w:fldCharType="begin"/>
      </w:r>
      <w:r>
        <w:rPr>
          <w:lang w:val="fr-FR"/>
        </w:rPr>
        <w:instrText xml:space="preserve"> NUMPAGES </w:instrText>
      </w:r>
      <w:r>
        <w:rPr>
          <w:lang w:val="fr-FR"/>
        </w:rPr>
        <w:fldChar w:fldCharType="separate"/>
      </w:r>
      <w:r w:rsidR="00B50E80">
        <w:rPr>
          <w:noProof/>
          <w:lang w:val="fr-FR"/>
        </w:rPr>
        <w:t>88</w:t>
      </w:r>
      <w:r>
        <w:rPr>
          <w:lang w:val="fr-FR"/>
        </w:rPr>
        <w:fldChar w:fldCharType="end"/>
      </w:r>
      <w:r>
        <w:rPr>
          <w:lang w:val="fr-FR"/>
        </w:rPr>
        <w:t xml:space="preserve"> </w:t>
      </w:r>
      <w:r>
        <w:t>страниц</w:t>
      </w:r>
      <w:r w:rsidR="00AC03E7">
        <w:t>(а)</w:t>
      </w:r>
    </w:p>
    <w:p w14:paraId="6FC4E16D" w14:textId="77777777" w:rsidR="00FF5CAA" w:rsidRDefault="00FF5CAA" w:rsidP="00FF5CAA">
      <w:pPr>
        <w:pStyle w:val="CoverAuthor"/>
        <w:rPr>
          <w:lang w:val="fr-FR"/>
        </w:rPr>
      </w:pPr>
    </w:p>
    <w:p w14:paraId="6F0910D9" w14:textId="77777777" w:rsidR="00FF5CAA" w:rsidRDefault="00FF5CAA" w:rsidP="00FF5CAA">
      <w:pPr>
        <w:pStyle w:val="CoverAuthor"/>
        <w:rPr>
          <w:lang w:val="fr-FR"/>
        </w:rPr>
      </w:pPr>
    </w:p>
    <w:p w14:paraId="49D85795" w14:textId="1D4581FB" w:rsidR="00FF5CAA" w:rsidRPr="00A552B0" w:rsidRDefault="005F0FC2" w:rsidP="00FF5CAA">
      <w:pPr>
        <w:pStyle w:val="Status"/>
      </w:pPr>
      <w:r>
        <w:t>Дата:</w:t>
      </w:r>
      <w:r>
        <w:tab/>
      </w:r>
      <w:r>
        <w:tab/>
      </w:r>
      <w:r w:rsidR="00316EB9">
        <w:t>24</w:t>
      </w:r>
      <w:r w:rsidR="00FF5CAA">
        <w:t>.0</w:t>
      </w:r>
      <w:r w:rsidR="00316EB9">
        <w:t>9</w:t>
      </w:r>
      <w:r w:rsidR="00FF5CAA">
        <w:t>.2014</w:t>
      </w:r>
    </w:p>
    <w:p w14:paraId="0BA4C79F" w14:textId="3F120327" w:rsidR="00FF5CAA" w:rsidRPr="00B70E4A" w:rsidRDefault="00FF5CAA" w:rsidP="00FF5CAA">
      <w:pPr>
        <w:pStyle w:val="Status"/>
      </w:pPr>
      <w:r>
        <w:t>Версия</w:t>
      </w:r>
      <w:r w:rsidRPr="00A552B0">
        <w:t>:</w:t>
      </w:r>
      <w:r w:rsidRPr="00A552B0">
        <w:tab/>
      </w:r>
      <w:r w:rsidRPr="00A552B0">
        <w:tab/>
      </w:r>
      <w:r w:rsidR="00911DB7">
        <w:t>0.</w:t>
      </w:r>
      <w:r w:rsidR="00D056D8">
        <w:t>5</w:t>
      </w:r>
    </w:p>
    <w:p w14:paraId="4B8AE618" w14:textId="77777777" w:rsidR="00FF5CAA" w:rsidRPr="00A552B0" w:rsidRDefault="00FF5CAA" w:rsidP="00FF5CAA">
      <w:pPr>
        <w:pStyle w:val="Status"/>
      </w:pPr>
      <w:r>
        <w:t>Статус</w:t>
      </w:r>
      <w:r w:rsidRPr="00A552B0">
        <w:t>:</w:t>
      </w:r>
      <w:r w:rsidRPr="00A552B0">
        <w:tab/>
      </w:r>
      <w:r w:rsidRPr="00A552B0">
        <w:tab/>
      </w:r>
      <w:r>
        <w:t>В разработке</w:t>
      </w:r>
    </w:p>
    <w:p w14:paraId="2AA9FD90" w14:textId="77777777" w:rsidR="00FF5CAA" w:rsidRDefault="00FF5CAA" w:rsidP="00FF5CAA">
      <w:pPr>
        <w:pStyle w:val="CoverAuthor"/>
        <w:rPr>
          <w:lang w:val="de-DE"/>
        </w:rPr>
      </w:pPr>
    </w:p>
    <w:p w14:paraId="567144CB" w14:textId="77777777" w:rsidR="00FF5CAA" w:rsidRPr="00F433E2" w:rsidRDefault="00FF5CAA" w:rsidP="00FF5CAA">
      <w:pPr>
        <w:pStyle w:val="CoverAuthor"/>
      </w:pPr>
      <w:r>
        <w:t>Заказчик</w:t>
      </w:r>
      <w:r w:rsidRPr="00F433E2">
        <w:t>:</w:t>
      </w:r>
      <w:r w:rsidRPr="00F433E2">
        <w:tab/>
      </w:r>
    </w:p>
    <w:p w14:paraId="52690486" w14:textId="77777777" w:rsidR="00FF5CAA" w:rsidRPr="00F433E2" w:rsidRDefault="00FF5CAA" w:rsidP="00FF5CAA">
      <w:pPr>
        <w:pStyle w:val="CoverAuthor"/>
      </w:pPr>
    </w:p>
    <w:p w14:paraId="21DF6E49" w14:textId="77777777" w:rsidR="00FF5CAA" w:rsidRPr="00F433E2" w:rsidRDefault="00FF5CAA" w:rsidP="00FF5CAA">
      <w:pPr>
        <w:pStyle w:val="CoverAuthor"/>
      </w:pPr>
      <w:r>
        <w:t>Исполнитель</w:t>
      </w:r>
      <w:r w:rsidRPr="00F433E2">
        <w:t>:</w:t>
      </w:r>
      <w:r w:rsidRPr="00F433E2">
        <w:tab/>
      </w:r>
      <w:r w:rsidRPr="00F433E2">
        <w:tab/>
      </w:r>
      <w:r w:rsidRPr="00F433E2">
        <w:fldChar w:fldCharType="begin"/>
      </w:r>
      <w:r w:rsidRPr="00F433E2">
        <w:instrText xml:space="preserve"> </w:instrText>
      </w:r>
      <w:r>
        <w:instrText>DOCPROPERTY</w:instrText>
      </w:r>
      <w:r w:rsidRPr="00F433E2">
        <w:instrText xml:space="preserve">  </w:instrText>
      </w:r>
      <w:r>
        <w:instrText>Company</w:instrText>
      </w:r>
      <w:r w:rsidRPr="00F433E2">
        <w:instrText xml:space="preserve">  \* </w:instrText>
      </w:r>
      <w:r>
        <w:instrText>MERGEFORMAT</w:instrText>
      </w:r>
      <w:r w:rsidRPr="00F433E2">
        <w:instrText xml:space="preserve"> </w:instrText>
      </w:r>
      <w:r w:rsidRPr="00F433E2">
        <w:fldChar w:fldCharType="separate"/>
      </w:r>
      <w:r>
        <w:t>Медлайнсофт</w:t>
      </w:r>
      <w:r w:rsidRPr="00F433E2">
        <w:fldChar w:fldCharType="end"/>
      </w:r>
    </w:p>
    <w:p w14:paraId="1396A5B0" w14:textId="77777777" w:rsidR="00FF5CAA" w:rsidRPr="00F433E2" w:rsidRDefault="00FF5CAA" w:rsidP="00FF5CAA">
      <w:pPr>
        <w:pStyle w:val="CoverAuthor"/>
      </w:pPr>
    </w:p>
    <w:p w14:paraId="155F0923" w14:textId="77777777" w:rsidR="00FF5CAA" w:rsidRPr="0054294A" w:rsidRDefault="00FF5CAA" w:rsidP="00FF5CAA"/>
    <w:p w14:paraId="79EE4007" w14:textId="77777777" w:rsidR="00FF5CAA" w:rsidRPr="0054294A" w:rsidRDefault="00FF5CAA" w:rsidP="00FF5CAA"/>
    <w:p w14:paraId="441B5536" w14:textId="77777777" w:rsidR="00FF5CAA" w:rsidRPr="0054294A" w:rsidRDefault="00FF5CAA" w:rsidP="00FF5CAA"/>
    <w:p w14:paraId="67A0DE71" w14:textId="77777777" w:rsidR="00FF5CAA" w:rsidRPr="0054294A" w:rsidRDefault="00FF5CAA" w:rsidP="00FF5CAA"/>
    <w:p w14:paraId="21828F7C" w14:textId="77777777" w:rsidR="00FF5CAA" w:rsidRPr="0054294A" w:rsidRDefault="00FF5CAA" w:rsidP="00FF5CAA"/>
    <w:p w14:paraId="28C75A3F" w14:textId="77777777" w:rsidR="00FF5CAA" w:rsidRPr="0054294A" w:rsidRDefault="00FF5CAA" w:rsidP="00FF5CAA"/>
    <w:p w14:paraId="02DDE055" w14:textId="77777777" w:rsidR="00FF5CAA" w:rsidRPr="0054294A" w:rsidRDefault="00FF5CAA" w:rsidP="00FF5CAA"/>
    <w:p w14:paraId="14F3CE42" w14:textId="77777777" w:rsidR="00FF5CAA" w:rsidRPr="0054294A" w:rsidRDefault="00FF5CAA" w:rsidP="00FF5CAA"/>
    <w:p w14:paraId="683C885A" w14:textId="77777777" w:rsidR="00FF5CAA" w:rsidRPr="0054294A" w:rsidRDefault="00FF5CAA" w:rsidP="00FF5CAA"/>
    <w:p w14:paraId="7547D562" w14:textId="77777777" w:rsidR="00FF5CAA" w:rsidRPr="00306261" w:rsidRDefault="00FF5CAA" w:rsidP="00FF5CAA"/>
    <w:p w14:paraId="5FD217FF" w14:textId="77777777" w:rsidR="00FF5CAA" w:rsidRPr="0054294A" w:rsidRDefault="00FF5CAA" w:rsidP="00FF5CAA"/>
    <w:p w14:paraId="19EF742C" w14:textId="77777777" w:rsidR="00FF5CAA" w:rsidRDefault="00FF5CAA" w:rsidP="00FF5CAA"/>
    <w:p w14:paraId="124869FE" w14:textId="77777777" w:rsidR="00FF5CAA" w:rsidRPr="00B60069" w:rsidRDefault="00FF5CAA" w:rsidP="00FF5CAA">
      <w:pPr>
        <w:sectPr w:rsidR="00FF5CAA" w:rsidRPr="00B60069" w:rsidSect="008E451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F16FCFA" w14:textId="77777777" w:rsidR="00FF5CAA" w:rsidRDefault="00FF5CAA" w:rsidP="00FF5CAA">
      <w:pPr>
        <w:pStyle w:val="aff8"/>
      </w:pPr>
      <w:bookmarkStart w:id="0" w:name="_Toc202244512"/>
      <w:r>
        <w:lastRenderedPageBreak/>
        <w:t>Содержание</w:t>
      </w:r>
    </w:p>
    <w:p w14:paraId="2FF3FC81" w14:textId="77777777" w:rsidR="00FF5CAA" w:rsidRPr="00AE59C8" w:rsidRDefault="00FF5CAA" w:rsidP="00FF5CAA"/>
    <w:p w14:paraId="7CCBF2E0" w14:textId="77777777" w:rsidR="00D056D8" w:rsidRDefault="00FF5CAA">
      <w:pPr>
        <w:pStyle w:val="11"/>
        <w:tabs>
          <w:tab w:val="left" w:pos="426"/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399347960" w:history="1">
        <w:r w:rsidR="00D056D8" w:rsidRPr="00695FD9">
          <w:rPr>
            <w:rStyle w:val="a4"/>
            <w:noProof/>
          </w:rPr>
          <w:t>1.</w:t>
        </w:r>
        <w:r w:rsidR="00D056D8">
          <w:rPr>
            <w:rFonts w:asciiTheme="minorHAnsi" w:eastAsiaTheme="minorEastAsia" w:hAnsiTheme="minorHAnsi" w:cstheme="minorBidi"/>
            <w:noProof/>
          </w:rPr>
          <w:tab/>
        </w:r>
        <w:r w:rsidR="00D056D8" w:rsidRPr="00695FD9">
          <w:rPr>
            <w:rStyle w:val="a4"/>
            <w:noProof/>
          </w:rPr>
          <w:t>Назначение данного документа</w:t>
        </w:r>
        <w:r w:rsidR="00D056D8">
          <w:rPr>
            <w:noProof/>
            <w:webHidden/>
          </w:rPr>
          <w:tab/>
        </w:r>
        <w:r w:rsidR="00D056D8">
          <w:rPr>
            <w:noProof/>
            <w:webHidden/>
          </w:rPr>
          <w:fldChar w:fldCharType="begin"/>
        </w:r>
        <w:r w:rsidR="00D056D8">
          <w:rPr>
            <w:noProof/>
            <w:webHidden/>
          </w:rPr>
          <w:instrText xml:space="preserve"> PAGEREF _Toc399347960 \h </w:instrText>
        </w:r>
        <w:r w:rsidR="00D056D8">
          <w:rPr>
            <w:noProof/>
            <w:webHidden/>
          </w:rPr>
        </w:r>
        <w:r w:rsidR="00D056D8">
          <w:rPr>
            <w:noProof/>
            <w:webHidden/>
          </w:rPr>
          <w:fldChar w:fldCharType="separate"/>
        </w:r>
        <w:r w:rsidR="00D056D8">
          <w:rPr>
            <w:noProof/>
            <w:webHidden/>
          </w:rPr>
          <w:t>6</w:t>
        </w:r>
        <w:r w:rsidR="00D056D8">
          <w:rPr>
            <w:noProof/>
            <w:webHidden/>
          </w:rPr>
          <w:fldChar w:fldCharType="end"/>
        </w:r>
      </w:hyperlink>
    </w:p>
    <w:p w14:paraId="373167A6" w14:textId="77777777" w:rsidR="00D056D8" w:rsidRDefault="00F36237">
      <w:pPr>
        <w:pStyle w:val="11"/>
        <w:tabs>
          <w:tab w:val="left" w:pos="426"/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399347961" w:history="1">
        <w:r w:rsidR="00D056D8" w:rsidRPr="00695FD9">
          <w:rPr>
            <w:rStyle w:val="a4"/>
            <w:noProof/>
          </w:rPr>
          <w:t>1</w:t>
        </w:r>
        <w:r w:rsidR="00D056D8">
          <w:rPr>
            <w:rFonts w:asciiTheme="minorHAnsi" w:eastAsiaTheme="minorEastAsia" w:hAnsiTheme="minorHAnsi" w:cstheme="minorBidi"/>
            <w:noProof/>
          </w:rPr>
          <w:tab/>
        </w:r>
        <w:r w:rsidR="00D056D8" w:rsidRPr="00695FD9">
          <w:rPr>
            <w:rStyle w:val="a4"/>
            <w:noProof/>
          </w:rPr>
          <w:t>Общие сведения</w:t>
        </w:r>
        <w:r w:rsidR="00D056D8">
          <w:rPr>
            <w:noProof/>
            <w:webHidden/>
          </w:rPr>
          <w:tab/>
        </w:r>
        <w:r w:rsidR="00D056D8">
          <w:rPr>
            <w:noProof/>
            <w:webHidden/>
          </w:rPr>
          <w:fldChar w:fldCharType="begin"/>
        </w:r>
        <w:r w:rsidR="00D056D8">
          <w:rPr>
            <w:noProof/>
            <w:webHidden/>
          </w:rPr>
          <w:instrText xml:space="preserve"> PAGEREF _Toc399347961 \h </w:instrText>
        </w:r>
        <w:r w:rsidR="00D056D8">
          <w:rPr>
            <w:noProof/>
            <w:webHidden/>
          </w:rPr>
        </w:r>
        <w:r w:rsidR="00D056D8">
          <w:rPr>
            <w:noProof/>
            <w:webHidden/>
          </w:rPr>
          <w:fldChar w:fldCharType="separate"/>
        </w:r>
        <w:r w:rsidR="00D056D8">
          <w:rPr>
            <w:noProof/>
            <w:webHidden/>
          </w:rPr>
          <w:t>6</w:t>
        </w:r>
        <w:r w:rsidR="00D056D8">
          <w:rPr>
            <w:noProof/>
            <w:webHidden/>
          </w:rPr>
          <w:fldChar w:fldCharType="end"/>
        </w:r>
      </w:hyperlink>
    </w:p>
    <w:p w14:paraId="7D6210E9" w14:textId="77777777" w:rsidR="00D056D8" w:rsidRDefault="00F36237">
      <w:pPr>
        <w:pStyle w:val="21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399347962" w:history="1">
        <w:r w:rsidR="00D056D8" w:rsidRPr="00695FD9">
          <w:rPr>
            <w:rStyle w:val="a4"/>
            <w:noProof/>
          </w:rPr>
          <w:t>1.1</w:t>
        </w:r>
        <w:r w:rsidR="00D056D8">
          <w:rPr>
            <w:rFonts w:asciiTheme="minorHAnsi" w:eastAsiaTheme="minorEastAsia" w:hAnsiTheme="minorHAnsi" w:cstheme="minorBidi"/>
            <w:noProof/>
          </w:rPr>
          <w:tab/>
        </w:r>
        <w:r w:rsidR="00D056D8" w:rsidRPr="00695FD9">
          <w:rPr>
            <w:rStyle w:val="a4"/>
            <w:noProof/>
          </w:rPr>
          <w:t>Процесс ввода данных для проверки</w:t>
        </w:r>
        <w:r w:rsidR="00D056D8">
          <w:rPr>
            <w:noProof/>
            <w:webHidden/>
          </w:rPr>
          <w:tab/>
        </w:r>
        <w:r w:rsidR="00D056D8">
          <w:rPr>
            <w:noProof/>
            <w:webHidden/>
          </w:rPr>
          <w:fldChar w:fldCharType="begin"/>
        </w:r>
        <w:r w:rsidR="00D056D8">
          <w:rPr>
            <w:noProof/>
            <w:webHidden/>
          </w:rPr>
          <w:instrText xml:space="preserve"> PAGEREF _Toc399347962 \h </w:instrText>
        </w:r>
        <w:r w:rsidR="00D056D8">
          <w:rPr>
            <w:noProof/>
            <w:webHidden/>
          </w:rPr>
        </w:r>
        <w:r w:rsidR="00D056D8">
          <w:rPr>
            <w:noProof/>
            <w:webHidden/>
          </w:rPr>
          <w:fldChar w:fldCharType="separate"/>
        </w:r>
        <w:r w:rsidR="00D056D8">
          <w:rPr>
            <w:noProof/>
            <w:webHidden/>
          </w:rPr>
          <w:t>6</w:t>
        </w:r>
        <w:r w:rsidR="00D056D8">
          <w:rPr>
            <w:noProof/>
            <w:webHidden/>
          </w:rPr>
          <w:fldChar w:fldCharType="end"/>
        </w:r>
      </w:hyperlink>
    </w:p>
    <w:p w14:paraId="362FB108" w14:textId="77777777" w:rsidR="00D056D8" w:rsidRDefault="00F36237">
      <w:pPr>
        <w:pStyle w:val="21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399347963" w:history="1">
        <w:r w:rsidR="00D056D8" w:rsidRPr="00695FD9">
          <w:rPr>
            <w:rStyle w:val="a4"/>
            <w:noProof/>
          </w:rPr>
          <w:t>1.2</w:t>
        </w:r>
        <w:r w:rsidR="00D056D8">
          <w:rPr>
            <w:rFonts w:asciiTheme="minorHAnsi" w:eastAsiaTheme="minorEastAsia" w:hAnsiTheme="minorHAnsi" w:cstheme="minorBidi"/>
            <w:noProof/>
          </w:rPr>
          <w:tab/>
        </w:r>
        <w:r w:rsidR="00D056D8" w:rsidRPr="00695FD9">
          <w:rPr>
            <w:rStyle w:val="a4"/>
            <w:noProof/>
          </w:rPr>
          <w:t>Перечень проверок и коды ошибок</w:t>
        </w:r>
        <w:r w:rsidR="00D056D8">
          <w:rPr>
            <w:noProof/>
            <w:webHidden/>
          </w:rPr>
          <w:tab/>
        </w:r>
        <w:r w:rsidR="00D056D8">
          <w:rPr>
            <w:noProof/>
            <w:webHidden/>
          </w:rPr>
          <w:fldChar w:fldCharType="begin"/>
        </w:r>
        <w:r w:rsidR="00D056D8">
          <w:rPr>
            <w:noProof/>
            <w:webHidden/>
          </w:rPr>
          <w:instrText xml:space="preserve"> PAGEREF _Toc399347963 \h </w:instrText>
        </w:r>
        <w:r w:rsidR="00D056D8">
          <w:rPr>
            <w:noProof/>
            <w:webHidden/>
          </w:rPr>
        </w:r>
        <w:r w:rsidR="00D056D8">
          <w:rPr>
            <w:noProof/>
            <w:webHidden/>
          </w:rPr>
          <w:fldChar w:fldCharType="separate"/>
        </w:r>
        <w:r w:rsidR="00D056D8">
          <w:rPr>
            <w:noProof/>
            <w:webHidden/>
          </w:rPr>
          <w:t>6</w:t>
        </w:r>
        <w:r w:rsidR="00D056D8">
          <w:rPr>
            <w:noProof/>
            <w:webHidden/>
          </w:rPr>
          <w:fldChar w:fldCharType="end"/>
        </w:r>
      </w:hyperlink>
    </w:p>
    <w:p w14:paraId="5EA75972" w14:textId="77777777" w:rsidR="00D056D8" w:rsidRDefault="00F36237">
      <w:pPr>
        <w:pStyle w:val="11"/>
        <w:tabs>
          <w:tab w:val="left" w:pos="426"/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399347964" w:history="1">
        <w:r w:rsidR="00D056D8" w:rsidRPr="00695FD9">
          <w:rPr>
            <w:rStyle w:val="a4"/>
            <w:noProof/>
          </w:rPr>
          <w:t>2</w:t>
        </w:r>
        <w:r w:rsidR="00D056D8">
          <w:rPr>
            <w:rFonts w:asciiTheme="minorHAnsi" w:eastAsiaTheme="minorEastAsia" w:hAnsiTheme="minorHAnsi" w:cstheme="minorBidi"/>
            <w:noProof/>
          </w:rPr>
          <w:tab/>
        </w:r>
        <w:r w:rsidR="00D056D8" w:rsidRPr="00695FD9">
          <w:rPr>
            <w:rStyle w:val="a4"/>
            <w:noProof/>
          </w:rPr>
          <w:t>Настройки поверок ФЛК</w:t>
        </w:r>
        <w:r w:rsidR="00D056D8">
          <w:rPr>
            <w:noProof/>
            <w:webHidden/>
          </w:rPr>
          <w:tab/>
        </w:r>
        <w:r w:rsidR="00D056D8">
          <w:rPr>
            <w:noProof/>
            <w:webHidden/>
          </w:rPr>
          <w:fldChar w:fldCharType="begin"/>
        </w:r>
        <w:r w:rsidR="00D056D8">
          <w:rPr>
            <w:noProof/>
            <w:webHidden/>
          </w:rPr>
          <w:instrText xml:space="preserve"> PAGEREF _Toc399347964 \h </w:instrText>
        </w:r>
        <w:r w:rsidR="00D056D8">
          <w:rPr>
            <w:noProof/>
            <w:webHidden/>
          </w:rPr>
        </w:r>
        <w:r w:rsidR="00D056D8">
          <w:rPr>
            <w:noProof/>
            <w:webHidden/>
          </w:rPr>
          <w:fldChar w:fldCharType="separate"/>
        </w:r>
        <w:r w:rsidR="00D056D8">
          <w:rPr>
            <w:noProof/>
            <w:webHidden/>
          </w:rPr>
          <w:t>6</w:t>
        </w:r>
        <w:r w:rsidR="00D056D8">
          <w:rPr>
            <w:noProof/>
            <w:webHidden/>
          </w:rPr>
          <w:fldChar w:fldCharType="end"/>
        </w:r>
      </w:hyperlink>
    </w:p>
    <w:p w14:paraId="551F4693" w14:textId="77777777" w:rsidR="00D056D8" w:rsidRDefault="00F36237">
      <w:pPr>
        <w:pStyle w:val="11"/>
        <w:tabs>
          <w:tab w:val="left" w:pos="426"/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399347965" w:history="1">
        <w:r w:rsidR="00D056D8" w:rsidRPr="00695FD9">
          <w:rPr>
            <w:rStyle w:val="a4"/>
            <w:noProof/>
          </w:rPr>
          <w:t>3</w:t>
        </w:r>
        <w:r w:rsidR="00D056D8">
          <w:rPr>
            <w:rFonts w:asciiTheme="minorHAnsi" w:eastAsiaTheme="minorEastAsia" w:hAnsiTheme="minorHAnsi" w:cstheme="minorBidi"/>
            <w:noProof/>
          </w:rPr>
          <w:tab/>
        </w:r>
        <w:r w:rsidR="00D056D8" w:rsidRPr="00695FD9">
          <w:rPr>
            <w:rStyle w:val="a4"/>
            <w:noProof/>
          </w:rPr>
          <w:t>Проверки ФЛК</w:t>
        </w:r>
        <w:r w:rsidR="00D056D8">
          <w:rPr>
            <w:noProof/>
            <w:webHidden/>
          </w:rPr>
          <w:tab/>
        </w:r>
        <w:r w:rsidR="00D056D8">
          <w:rPr>
            <w:noProof/>
            <w:webHidden/>
          </w:rPr>
          <w:fldChar w:fldCharType="begin"/>
        </w:r>
        <w:r w:rsidR="00D056D8">
          <w:rPr>
            <w:noProof/>
            <w:webHidden/>
          </w:rPr>
          <w:instrText xml:space="preserve"> PAGEREF _Toc399347965 \h </w:instrText>
        </w:r>
        <w:r w:rsidR="00D056D8">
          <w:rPr>
            <w:noProof/>
            <w:webHidden/>
          </w:rPr>
        </w:r>
        <w:r w:rsidR="00D056D8">
          <w:rPr>
            <w:noProof/>
            <w:webHidden/>
          </w:rPr>
          <w:fldChar w:fldCharType="separate"/>
        </w:r>
        <w:r w:rsidR="00D056D8">
          <w:rPr>
            <w:noProof/>
            <w:webHidden/>
          </w:rPr>
          <w:t>7</w:t>
        </w:r>
        <w:r w:rsidR="00D056D8">
          <w:rPr>
            <w:noProof/>
            <w:webHidden/>
          </w:rPr>
          <w:fldChar w:fldCharType="end"/>
        </w:r>
      </w:hyperlink>
    </w:p>
    <w:p w14:paraId="2BE35F47" w14:textId="77777777" w:rsidR="00D056D8" w:rsidRDefault="00F36237">
      <w:pPr>
        <w:pStyle w:val="21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399347966" w:history="1">
        <w:r w:rsidR="00D056D8" w:rsidRPr="00695FD9">
          <w:rPr>
            <w:rStyle w:val="a4"/>
            <w:noProof/>
          </w:rPr>
          <w:t>3.1</w:t>
        </w:r>
        <w:r w:rsidR="00D056D8">
          <w:rPr>
            <w:rFonts w:asciiTheme="minorHAnsi" w:eastAsiaTheme="minorEastAsia" w:hAnsiTheme="minorHAnsi" w:cstheme="minorBidi"/>
            <w:noProof/>
          </w:rPr>
          <w:tab/>
        </w:r>
        <w:r w:rsidR="00D056D8" w:rsidRPr="00695FD9">
          <w:rPr>
            <w:rStyle w:val="a4"/>
            <w:noProof/>
          </w:rPr>
          <w:t>Травмы</w:t>
        </w:r>
        <w:r w:rsidR="00D056D8">
          <w:rPr>
            <w:noProof/>
            <w:webHidden/>
          </w:rPr>
          <w:tab/>
        </w:r>
        <w:r w:rsidR="00D056D8">
          <w:rPr>
            <w:noProof/>
            <w:webHidden/>
          </w:rPr>
          <w:fldChar w:fldCharType="begin"/>
        </w:r>
        <w:r w:rsidR="00D056D8">
          <w:rPr>
            <w:noProof/>
            <w:webHidden/>
          </w:rPr>
          <w:instrText xml:space="preserve"> PAGEREF _Toc399347966 \h </w:instrText>
        </w:r>
        <w:r w:rsidR="00D056D8">
          <w:rPr>
            <w:noProof/>
            <w:webHidden/>
          </w:rPr>
        </w:r>
        <w:r w:rsidR="00D056D8">
          <w:rPr>
            <w:noProof/>
            <w:webHidden/>
          </w:rPr>
          <w:fldChar w:fldCharType="separate"/>
        </w:r>
        <w:r w:rsidR="00D056D8">
          <w:rPr>
            <w:noProof/>
            <w:webHidden/>
          </w:rPr>
          <w:t>7</w:t>
        </w:r>
        <w:r w:rsidR="00D056D8">
          <w:rPr>
            <w:noProof/>
            <w:webHidden/>
          </w:rPr>
          <w:fldChar w:fldCharType="end"/>
        </w:r>
      </w:hyperlink>
    </w:p>
    <w:p w14:paraId="4CCAF385" w14:textId="77777777" w:rsidR="00D056D8" w:rsidRDefault="00F36237">
      <w:pPr>
        <w:pStyle w:val="21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399347967" w:history="1">
        <w:r w:rsidR="00D056D8" w:rsidRPr="00695FD9">
          <w:rPr>
            <w:rStyle w:val="a4"/>
            <w:noProof/>
          </w:rPr>
          <w:t>3.2</w:t>
        </w:r>
        <w:r w:rsidR="00D056D8">
          <w:rPr>
            <w:rFonts w:asciiTheme="minorHAnsi" w:eastAsiaTheme="minorEastAsia" w:hAnsiTheme="minorHAnsi" w:cstheme="minorBidi"/>
            <w:noProof/>
          </w:rPr>
          <w:tab/>
        </w:r>
        <w:r w:rsidR="00D056D8" w:rsidRPr="00695FD9">
          <w:rPr>
            <w:rStyle w:val="a4"/>
            <w:noProof/>
          </w:rPr>
          <w:t>Диагнозы</w:t>
        </w:r>
        <w:r w:rsidR="00D056D8">
          <w:rPr>
            <w:noProof/>
            <w:webHidden/>
          </w:rPr>
          <w:tab/>
        </w:r>
        <w:r w:rsidR="00D056D8">
          <w:rPr>
            <w:noProof/>
            <w:webHidden/>
          </w:rPr>
          <w:fldChar w:fldCharType="begin"/>
        </w:r>
        <w:r w:rsidR="00D056D8">
          <w:rPr>
            <w:noProof/>
            <w:webHidden/>
          </w:rPr>
          <w:instrText xml:space="preserve"> PAGEREF _Toc399347967 \h </w:instrText>
        </w:r>
        <w:r w:rsidR="00D056D8">
          <w:rPr>
            <w:noProof/>
            <w:webHidden/>
          </w:rPr>
        </w:r>
        <w:r w:rsidR="00D056D8">
          <w:rPr>
            <w:noProof/>
            <w:webHidden/>
          </w:rPr>
          <w:fldChar w:fldCharType="separate"/>
        </w:r>
        <w:r w:rsidR="00D056D8">
          <w:rPr>
            <w:noProof/>
            <w:webHidden/>
          </w:rPr>
          <w:t>7</w:t>
        </w:r>
        <w:r w:rsidR="00D056D8">
          <w:rPr>
            <w:noProof/>
            <w:webHidden/>
          </w:rPr>
          <w:fldChar w:fldCharType="end"/>
        </w:r>
      </w:hyperlink>
    </w:p>
    <w:p w14:paraId="20ED0F28" w14:textId="77777777" w:rsidR="00D056D8" w:rsidRDefault="00F36237">
      <w:pPr>
        <w:pStyle w:val="21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399347968" w:history="1">
        <w:r w:rsidR="00D056D8" w:rsidRPr="00695FD9">
          <w:rPr>
            <w:rStyle w:val="a4"/>
            <w:noProof/>
          </w:rPr>
          <w:t>3.3</w:t>
        </w:r>
        <w:r w:rsidR="00D056D8">
          <w:rPr>
            <w:rFonts w:asciiTheme="minorHAnsi" w:eastAsiaTheme="minorEastAsia" w:hAnsiTheme="minorHAnsi" w:cstheme="minorBidi"/>
            <w:noProof/>
          </w:rPr>
          <w:tab/>
        </w:r>
        <w:r w:rsidR="00D056D8" w:rsidRPr="00695FD9">
          <w:rPr>
            <w:rStyle w:val="a4"/>
            <w:noProof/>
          </w:rPr>
          <w:t>Постановка на диспансерный учет</w:t>
        </w:r>
        <w:r w:rsidR="00D056D8">
          <w:rPr>
            <w:noProof/>
            <w:webHidden/>
          </w:rPr>
          <w:tab/>
        </w:r>
        <w:r w:rsidR="00D056D8">
          <w:rPr>
            <w:noProof/>
            <w:webHidden/>
          </w:rPr>
          <w:fldChar w:fldCharType="begin"/>
        </w:r>
        <w:r w:rsidR="00D056D8">
          <w:rPr>
            <w:noProof/>
            <w:webHidden/>
          </w:rPr>
          <w:instrText xml:space="preserve"> PAGEREF _Toc399347968 \h </w:instrText>
        </w:r>
        <w:r w:rsidR="00D056D8">
          <w:rPr>
            <w:noProof/>
            <w:webHidden/>
          </w:rPr>
        </w:r>
        <w:r w:rsidR="00D056D8">
          <w:rPr>
            <w:noProof/>
            <w:webHidden/>
          </w:rPr>
          <w:fldChar w:fldCharType="separate"/>
        </w:r>
        <w:r w:rsidR="00D056D8">
          <w:rPr>
            <w:noProof/>
            <w:webHidden/>
          </w:rPr>
          <w:t>8</w:t>
        </w:r>
        <w:r w:rsidR="00D056D8">
          <w:rPr>
            <w:noProof/>
            <w:webHidden/>
          </w:rPr>
          <w:fldChar w:fldCharType="end"/>
        </w:r>
      </w:hyperlink>
    </w:p>
    <w:p w14:paraId="416B4334" w14:textId="77777777" w:rsidR="00D056D8" w:rsidRDefault="00F36237">
      <w:pPr>
        <w:pStyle w:val="21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399347969" w:history="1">
        <w:r w:rsidR="00D056D8" w:rsidRPr="00695FD9">
          <w:rPr>
            <w:rStyle w:val="a4"/>
            <w:noProof/>
          </w:rPr>
          <w:t>3.4</w:t>
        </w:r>
        <w:r w:rsidR="00D056D8">
          <w:rPr>
            <w:rFonts w:asciiTheme="minorHAnsi" w:eastAsiaTheme="minorEastAsia" w:hAnsiTheme="minorHAnsi" w:cstheme="minorBidi"/>
            <w:noProof/>
          </w:rPr>
          <w:tab/>
        </w:r>
        <w:r w:rsidR="00D056D8" w:rsidRPr="00695FD9">
          <w:rPr>
            <w:rStyle w:val="a4"/>
            <w:noProof/>
          </w:rPr>
          <w:t>Проверки ФЛК с правилами поверки, описанными в ФЛК ОМС</w:t>
        </w:r>
        <w:r w:rsidR="00D056D8">
          <w:rPr>
            <w:noProof/>
            <w:webHidden/>
          </w:rPr>
          <w:tab/>
        </w:r>
        <w:r w:rsidR="00D056D8">
          <w:rPr>
            <w:noProof/>
            <w:webHidden/>
          </w:rPr>
          <w:fldChar w:fldCharType="begin"/>
        </w:r>
        <w:r w:rsidR="00D056D8">
          <w:rPr>
            <w:noProof/>
            <w:webHidden/>
          </w:rPr>
          <w:instrText xml:space="preserve"> PAGEREF _Toc399347969 \h </w:instrText>
        </w:r>
        <w:r w:rsidR="00D056D8">
          <w:rPr>
            <w:noProof/>
            <w:webHidden/>
          </w:rPr>
        </w:r>
        <w:r w:rsidR="00D056D8">
          <w:rPr>
            <w:noProof/>
            <w:webHidden/>
          </w:rPr>
          <w:fldChar w:fldCharType="separate"/>
        </w:r>
        <w:r w:rsidR="00D056D8">
          <w:rPr>
            <w:noProof/>
            <w:webHidden/>
          </w:rPr>
          <w:t>9</w:t>
        </w:r>
        <w:r w:rsidR="00D056D8">
          <w:rPr>
            <w:noProof/>
            <w:webHidden/>
          </w:rPr>
          <w:fldChar w:fldCharType="end"/>
        </w:r>
      </w:hyperlink>
    </w:p>
    <w:p w14:paraId="4AFDFB48" w14:textId="77777777" w:rsidR="00D056D8" w:rsidRDefault="00F36237">
      <w:pPr>
        <w:pStyle w:val="38"/>
        <w:rPr>
          <w:rFonts w:asciiTheme="minorHAnsi" w:eastAsiaTheme="minorEastAsia" w:hAnsiTheme="minorHAnsi" w:cstheme="minorBidi"/>
          <w:szCs w:val="22"/>
        </w:rPr>
      </w:pPr>
      <w:hyperlink w:anchor="_Toc399347970" w:history="1">
        <w:r w:rsidR="00D056D8" w:rsidRPr="00695FD9">
          <w:rPr>
            <w:rStyle w:val="a4"/>
          </w:rPr>
          <w:t>3.4.1</w:t>
        </w:r>
        <w:r w:rsidR="00D056D8">
          <w:rPr>
            <w:rFonts w:asciiTheme="minorHAnsi" w:eastAsiaTheme="minorEastAsia" w:hAnsiTheme="minorHAnsi" w:cstheme="minorBidi"/>
            <w:szCs w:val="22"/>
          </w:rPr>
          <w:tab/>
        </w:r>
        <w:r w:rsidR="00D056D8" w:rsidRPr="00695FD9">
          <w:rPr>
            <w:rStyle w:val="a4"/>
          </w:rPr>
          <w:t>Проверки для диагнозов. Общие проверки</w:t>
        </w:r>
        <w:r w:rsidR="00D056D8">
          <w:rPr>
            <w:webHidden/>
          </w:rPr>
          <w:tab/>
        </w:r>
        <w:r w:rsidR="00D056D8">
          <w:rPr>
            <w:webHidden/>
          </w:rPr>
          <w:fldChar w:fldCharType="begin"/>
        </w:r>
        <w:r w:rsidR="00D056D8">
          <w:rPr>
            <w:webHidden/>
          </w:rPr>
          <w:instrText xml:space="preserve"> PAGEREF _Toc399347970 \h </w:instrText>
        </w:r>
        <w:r w:rsidR="00D056D8">
          <w:rPr>
            <w:webHidden/>
          </w:rPr>
        </w:r>
        <w:r w:rsidR="00D056D8">
          <w:rPr>
            <w:webHidden/>
          </w:rPr>
          <w:fldChar w:fldCharType="separate"/>
        </w:r>
        <w:r w:rsidR="00D056D8">
          <w:rPr>
            <w:webHidden/>
          </w:rPr>
          <w:t>9</w:t>
        </w:r>
        <w:r w:rsidR="00D056D8">
          <w:rPr>
            <w:webHidden/>
          </w:rPr>
          <w:fldChar w:fldCharType="end"/>
        </w:r>
      </w:hyperlink>
    </w:p>
    <w:p w14:paraId="0C9DC763" w14:textId="77777777" w:rsidR="00D056D8" w:rsidRDefault="00F36237">
      <w:pPr>
        <w:pStyle w:val="38"/>
        <w:rPr>
          <w:rFonts w:asciiTheme="minorHAnsi" w:eastAsiaTheme="minorEastAsia" w:hAnsiTheme="minorHAnsi" w:cstheme="minorBidi"/>
          <w:szCs w:val="22"/>
        </w:rPr>
      </w:pPr>
      <w:hyperlink w:anchor="_Toc399347971" w:history="1">
        <w:r w:rsidR="00D056D8" w:rsidRPr="00695FD9">
          <w:rPr>
            <w:rStyle w:val="a4"/>
          </w:rPr>
          <w:t>3.4.2</w:t>
        </w:r>
        <w:r w:rsidR="00D056D8">
          <w:rPr>
            <w:rFonts w:asciiTheme="minorHAnsi" w:eastAsiaTheme="minorEastAsia" w:hAnsiTheme="minorHAnsi" w:cstheme="minorBidi"/>
            <w:szCs w:val="22"/>
          </w:rPr>
          <w:tab/>
        </w:r>
        <w:r w:rsidR="00D056D8" w:rsidRPr="00695FD9">
          <w:rPr>
            <w:rStyle w:val="a4"/>
          </w:rPr>
          <w:t>Проверки для диагнозов. Сочетание диагноза с значениями других полей ТАП</w:t>
        </w:r>
        <w:r w:rsidR="00D056D8">
          <w:rPr>
            <w:webHidden/>
          </w:rPr>
          <w:tab/>
        </w:r>
        <w:r w:rsidR="00D056D8">
          <w:rPr>
            <w:webHidden/>
          </w:rPr>
          <w:fldChar w:fldCharType="begin"/>
        </w:r>
        <w:r w:rsidR="00D056D8">
          <w:rPr>
            <w:webHidden/>
          </w:rPr>
          <w:instrText xml:space="preserve"> PAGEREF _Toc399347971 \h </w:instrText>
        </w:r>
        <w:r w:rsidR="00D056D8">
          <w:rPr>
            <w:webHidden/>
          </w:rPr>
        </w:r>
        <w:r w:rsidR="00D056D8">
          <w:rPr>
            <w:webHidden/>
          </w:rPr>
          <w:fldChar w:fldCharType="separate"/>
        </w:r>
        <w:r w:rsidR="00D056D8">
          <w:rPr>
            <w:webHidden/>
          </w:rPr>
          <w:t>9</w:t>
        </w:r>
        <w:r w:rsidR="00D056D8">
          <w:rPr>
            <w:webHidden/>
          </w:rPr>
          <w:fldChar w:fldCharType="end"/>
        </w:r>
      </w:hyperlink>
    </w:p>
    <w:p w14:paraId="1BF6C65B" w14:textId="77777777" w:rsidR="00D056D8" w:rsidRDefault="00F36237">
      <w:pPr>
        <w:pStyle w:val="38"/>
        <w:rPr>
          <w:rFonts w:asciiTheme="minorHAnsi" w:eastAsiaTheme="minorEastAsia" w:hAnsiTheme="minorHAnsi" w:cstheme="minorBidi"/>
          <w:szCs w:val="22"/>
        </w:rPr>
      </w:pPr>
      <w:hyperlink w:anchor="_Toc399347972" w:history="1">
        <w:r w:rsidR="00D056D8" w:rsidRPr="00695FD9">
          <w:rPr>
            <w:rStyle w:val="a4"/>
          </w:rPr>
          <w:t>3.4.3</w:t>
        </w:r>
        <w:r w:rsidR="00D056D8">
          <w:rPr>
            <w:rFonts w:asciiTheme="minorHAnsi" w:eastAsiaTheme="minorEastAsia" w:hAnsiTheme="minorHAnsi" w:cstheme="minorBidi"/>
            <w:szCs w:val="22"/>
          </w:rPr>
          <w:tab/>
        </w:r>
        <w:r w:rsidR="00D056D8" w:rsidRPr="00695FD9">
          <w:rPr>
            <w:rStyle w:val="a4"/>
          </w:rPr>
          <w:t>Проверки для диагнозов. Травмы</w:t>
        </w:r>
        <w:r w:rsidR="00D056D8">
          <w:rPr>
            <w:webHidden/>
          </w:rPr>
          <w:tab/>
        </w:r>
        <w:r w:rsidR="00D056D8">
          <w:rPr>
            <w:webHidden/>
          </w:rPr>
          <w:fldChar w:fldCharType="begin"/>
        </w:r>
        <w:r w:rsidR="00D056D8">
          <w:rPr>
            <w:webHidden/>
          </w:rPr>
          <w:instrText xml:space="preserve"> PAGEREF _Toc399347972 \h </w:instrText>
        </w:r>
        <w:r w:rsidR="00D056D8">
          <w:rPr>
            <w:webHidden/>
          </w:rPr>
        </w:r>
        <w:r w:rsidR="00D056D8">
          <w:rPr>
            <w:webHidden/>
          </w:rPr>
          <w:fldChar w:fldCharType="separate"/>
        </w:r>
        <w:r w:rsidR="00D056D8">
          <w:rPr>
            <w:webHidden/>
          </w:rPr>
          <w:t>9</w:t>
        </w:r>
        <w:r w:rsidR="00D056D8">
          <w:rPr>
            <w:webHidden/>
          </w:rPr>
          <w:fldChar w:fldCharType="end"/>
        </w:r>
      </w:hyperlink>
    </w:p>
    <w:p w14:paraId="308E0BEA" w14:textId="77777777" w:rsidR="00FF5CAA" w:rsidRDefault="00FF5CAA" w:rsidP="00FF5CAA">
      <w:r>
        <w:fldChar w:fldCharType="end"/>
      </w:r>
      <w:r>
        <w:br w:type="page"/>
      </w:r>
    </w:p>
    <w:bookmarkEnd w:id="0"/>
    <w:p w14:paraId="546BD2E1" w14:textId="77777777" w:rsidR="00FF5CAA" w:rsidRDefault="00FF5CAA" w:rsidP="00FF5CAA">
      <w:pPr>
        <w:pStyle w:val="aff8"/>
      </w:pPr>
      <w:r w:rsidRPr="008F293C">
        <w:lastRenderedPageBreak/>
        <w:t>История изменений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42"/>
        <w:gridCol w:w="754"/>
        <w:gridCol w:w="5402"/>
        <w:gridCol w:w="2173"/>
        <w:tblGridChange w:id="1">
          <w:tblGrid>
            <w:gridCol w:w="1242"/>
            <w:gridCol w:w="754"/>
            <w:gridCol w:w="5402"/>
            <w:gridCol w:w="2173"/>
          </w:tblGrid>
        </w:tblGridChange>
      </w:tblGrid>
      <w:tr w:rsidR="00FF5CAA" w:rsidRPr="00686ED4" w14:paraId="62B3DC2D" w14:textId="77777777" w:rsidTr="002F304C">
        <w:trPr>
          <w:tblHeader/>
        </w:trPr>
        <w:tc>
          <w:tcPr>
            <w:tcW w:w="649" w:type="pct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14:paraId="4785F324" w14:textId="77777777" w:rsidR="00FF5CAA" w:rsidRPr="00686ED4" w:rsidRDefault="00FF5CAA" w:rsidP="001A58DA">
            <w:pPr>
              <w:pStyle w:val="aa"/>
            </w:pPr>
            <w:r w:rsidRPr="00686ED4">
              <w:t>Дата</w:t>
            </w:r>
          </w:p>
        </w:tc>
        <w:tc>
          <w:tcPr>
            <w:tcW w:w="394" w:type="pct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14:paraId="78CD95CC" w14:textId="77777777" w:rsidR="00FF5CAA" w:rsidRPr="00686ED4" w:rsidRDefault="00FF5CAA" w:rsidP="001A58DA">
            <w:pPr>
              <w:pStyle w:val="aa"/>
            </w:pPr>
            <w:r w:rsidRPr="00686ED4">
              <w:t>Версия</w:t>
            </w:r>
          </w:p>
        </w:tc>
        <w:tc>
          <w:tcPr>
            <w:tcW w:w="2822" w:type="pct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14:paraId="01F8BEA1" w14:textId="77777777" w:rsidR="00FF5CAA" w:rsidRPr="00686ED4" w:rsidRDefault="00FF5CAA" w:rsidP="001A58DA">
            <w:pPr>
              <w:pStyle w:val="aa"/>
            </w:pPr>
            <w:r w:rsidRPr="00686ED4">
              <w:t>Описание</w:t>
            </w:r>
          </w:p>
        </w:tc>
        <w:tc>
          <w:tcPr>
            <w:tcW w:w="1135" w:type="pct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14:paraId="3EB5E235" w14:textId="77777777" w:rsidR="00FF5CAA" w:rsidRPr="00686ED4" w:rsidRDefault="00FF5CAA" w:rsidP="001A58DA">
            <w:pPr>
              <w:pStyle w:val="aa"/>
            </w:pPr>
            <w:r w:rsidRPr="00686ED4">
              <w:t>Автор</w:t>
            </w:r>
          </w:p>
        </w:tc>
      </w:tr>
      <w:tr w:rsidR="0047527D" w:rsidRPr="00686ED4" w14:paraId="73CDD8B6" w14:textId="77777777" w:rsidTr="00173E9E">
        <w:tc>
          <w:tcPr>
            <w:tcW w:w="649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912A1C9" w14:textId="1F7CB184" w:rsidR="0047527D" w:rsidRPr="00686ED4" w:rsidRDefault="0047527D" w:rsidP="0047527D">
            <w:pPr>
              <w:pStyle w:val="ab"/>
              <w:spacing w:before="60"/>
            </w:pPr>
            <w:r>
              <w:t>13.08.2014</w:t>
            </w:r>
          </w:p>
        </w:tc>
        <w:tc>
          <w:tcPr>
            <w:tcW w:w="39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AD56406" w14:textId="2A1A3841" w:rsidR="0047527D" w:rsidRPr="00DC2648" w:rsidRDefault="0047527D" w:rsidP="0047527D">
            <w:pPr>
              <w:pStyle w:val="ab"/>
              <w:spacing w:before="60"/>
            </w:pPr>
            <w:r>
              <w:t>0.1</w:t>
            </w:r>
          </w:p>
        </w:tc>
        <w:tc>
          <w:tcPr>
            <w:tcW w:w="282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76B295F" w14:textId="264AD707" w:rsidR="0047527D" w:rsidRPr="00686ED4" w:rsidRDefault="0047527D" w:rsidP="0047527D">
            <w:pPr>
              <w:pStyle w:val="ab"/>
              <w:spacing w:before="60"/>
            </w:pPr>
            <w:r>
              <w:t>Документ создан</w:t>
            </w:r>
          </w:p>
        </w:tc>
        <w:tc>
          <w:tcPr>
            <w:tcW w:w="1135" w:type="pct"/>
            <w:tcBorders>
              <w:top w:val="single" w:sz="12" w:space="0" w:color="000000"/>
              <w:bottom w:val="single" w:sz="12" w:space="0" w:color="000000"/>
            </w:tcBorders>
          </w:tcPr>
          <w:p w14:paraId="651F10A1" w14:textId="56606326" w:rsidR="0047527D" w:rsidRPr="00686ED4" w:rsidRDefault="0047527D" w:rsidP="0047527D">
            <w:pPr>
              <w:pStyle w:val="ab"/>
              <w:spacing w:before="60"/>
            </w:pPr>
            <w:r>
              <w:t>Быстров С.В.</w:t>
            </w:r>
          </w:p>
        </w:tc>
      </w:tr>
      <w:tr w:rsidR="00173E9E" w:rsidRPr="00686ED4" w14:paraId="572F88A6" w14:textId="77777777" w:rsidTr="007C5AC6">
        <w:tc>
          <w:tcPr>
            <w:tcW w:w="649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5721A3D" w14:textId="559A32A0" w:rsidR="00173E9E" w:rsidRDefault="00173E9E" w:rsidP="0047527D">
            <w:pPr>
              <w:pStyle w:val="ab"/>
              <w:spacing w:before="60"/>
            </w:pPr>
            <w:r>
              <w:t>19.09.2014</w:t>
            </w:r>
          </w:p>
        </w:tc>
        <w:tc>
          <w:tcPr>
            <w:tcW w:w="39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5654B70" w14:textId="17951AAA" w:rsidR="00173E9E" w:rsidRDefault="00173E9E" w:rsidP="0047527D">
            <w:pPr>
              <w:pStyle w:val="ab"/>
              <w:spacing w:before="60"/>
            </w:pPr>
            <w:r>
              <w:t>0.2</w:t>
            </w:r>
          </w:p>
        </w:tc>
        <w:tc>
          <w:tcPr>
            <w:tcW w:w="282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E12505E" w14:textId="77777777" w:rsidR="00173E9E" w:rsidRDefault="00173E9E" w:rsidP="00173E9E">
            <w:pPr>
              <w:pStyle w:val="ab"/>
              <w:spacing w:before="60"/>
            </w:pPr>
            <w:r>
              <w:t>Приведены пояснения относительно АРМ, в котором могут быть выполнены проверки – АРМ СПУ или АРМ Медстат.</w:t>
            </w:r>
          </w:p>
          <w:p w14:paraId="3A0BC0C9" w14:textId="74EE1088" w:rsidR="00325751" w:rsidRDefault="00325751" w:rsidP="00325751">
            <w:pPr>
              <w:pStyle w:val="ab"/>
              <w:spacing w:before="60"/>
            </w:pPr>
            <w:r>
              <w:t xml:space="preserve">Создан раздел проверок характера заболевания для АРМ Медстат (п. </w:t>
            </w:r>
            <w:r>
              <w:fldChar w:fldCharType="begin"/>
            </w:r>
            <w:r>
              <w:instrText xml:space="preserve"> REF _Ref398889615 \r \h </w:instrText>
            </w:r>
            <w:r>
              <w:fldChar w:fldCharType="separate"/>
            </w:r>
            <w:r>
              <w:t>3.1.2.2</w:t>
            </w:r>
            <w:r>
              <w:fldChar w:fldCharType="end"/>
            </w:r>
            <w:r>
              <w:t>) и раздел проверок постановки на Д-учет (п.</w:t>
            </w:r>
            <w:r>
              <w:fldChar w:fldCharType="begin"/>
            </w:r>
            <w:r>
              <w:instrText xml:space="preserve"> REF _Ref398889606 \r \h </w:instrText>
            </w:r>
            <w:r>
              <w:fldChar w:fldCharType="separate"/>
            </w:r>
            <w:r>
              <w:t>3.1.3</w:t>
            </w:r>
            <w:r>
              <w:fldChar w:fldCharType="end"/>
            </w:r>
            <w:r>
              <w:t>)</w:t>
            </w:r>
          </w:p>
        </w:tc>
        <w:tc>
          <w:tcPr>
            <w:tcW w:w="1135" w:type="pct"/>
            <w:tcBorders>
              <w:top w:val="single" w:sz="12" w:space="0" w:color="000000"/>
              <w:bottom w:val="single" w:sz="12" w:space="0" w:color="000000"/>
            </w:tcBorders>
          </w:tcPr>
          <w:p w14:paraId="6FEFA23A" w14:textId="5D7EDAB3" w:rsidR="00173E9E" w:rsidRDefault="00173E9E" w:rsidP="0047527D">
            <w:pPr>
              <w:pStyle w:val="ab"/>
              <w:spacing w:before="60"/>
            </w:pPr>
            <w:r>
              <w:t>Утешева Н.Г.</w:t>
            </w:r>
          </w:p>
        </w:tc>
      </w:tr>
      <w:tr w:rsidR="007C5AC6" w:rsidRPr="00686ED4" w14:paraId="593E65DB" w14:textId="77777777" w:rsidTr="00393CA6">
        <w:tc>
          <w:tcPr>
            <w:tcW w:w="649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229EDB1" w14:textId="5B8AF56A" w:rsidR="007C5AC6" w:rsidRPr="007C5AC6" w:rsidRDefault="007C5AC6" w:rsidP="0047527D">
            <w:pPr>
              <w:pStyle w:val="ab"/>
              <w:spacing w:before="60"/>
              <w:rPr>
                <w:lang w:val="en-US"/>
              </w:rPr>
            </w:pPr>
            <w:r>
              <w:rPr>
                <w:lang w:val="en-US"/>
              </w:rPr>
              <w:t>22.09.2014</w:t>
            </w:r>
          </w:p>
        </w:tc>
        <w:tc>
          <w:tcPr>
            <w:tcW w:w="39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D9077DD" w14:textId="78B2C153" w:rsidR="007C5AC6" w:rsidRPr="007C5AC6" w:rsidRDefault="007C5AC6" w:rsidP="0047527D">
            <w:pPr>
              <w:pStyle w:val="ab"/>
              <w:spacing w:before="6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282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A534DF4" w14:textId="39C7E874" w:rsidR="007C5AC6" w:rsidRPr="007C5AC6" w:rsidRDefault="007C5AC6" w:rsidP="00173E9E">
            <w:pPr>
              <w:pStyle w:val="ab"/>
              <w:spacing w:before="60"/>
            </w:pPr>
            <w:r>
              <w:t xml:space="preserve">Исправлена опечатка с двумя кодами проверок </w:t>
            </w:r>
            <w:r>
              <w:rPr>
                <w:lang w:val="en-US"/>
              </w:rPr>
              <w:t>SPU</w:t>
            </w:r>
            <w:r w:rsidRPr="007C5AC6">
              <w:t>.</w:t>
            </w:r>
            <w:r>
              <w:rPr>
                <w:lang w:val="en-US"/>
              </w:rPr>
              <w:t>TD</w:t>
            </w:r>
            <w:r w:rsidRPr="007C5AC6">
              <w:t>.03</w:t>
            </w:r>
          </w:p>
        </w:tc>
        <w:tc>
          <w:tcPr>
            <w:tcW w:w="1135" w:type="pct"/>
            <w:tcBorders>
              <w:top w:val="single" w:sz="12" w:space="0" w:color="000000"/>
              <w:bottom w:val="single" w:sz="12" w:space="0" w:color="000000"/>
            </w:tcBorders>
          </w:tcPr>
          <w:p w14:paraId="38E23600" w14:textId="177BE01E" w:rsidR="007C5AC6" w:rsidRDefault="007C5AC6" w:rsidP="0047527D">
            <w:pPr>
              <w:pStyle w:val="ab"/>
              <w:spacing w:before="60"/>
            </w:pPr>
            <w:r w:rsidRPr="007C5AC6">
              <w:t>Утешева Н.Г.</w:t>
            </w:r>
          </w:p>
        </w:tc>
      </w:tr>
      <w:tr w:rsidR="00393CA6" w:rsidRPr="00686ED4" w14:paraId="395DEC8F" w14:textId="77777777" w:rsidTr="008B0570">
        <w:tblPrEx>
          <w:tblW w:w="5000" w:type="pct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  <w:tblLook w:val="0020" w:firstRow="1" w:lastRow="0" w:firstColumn="0" w:lastColumn="0" w:noHBand="0" w:noVBand="0"/>
          <w:tblPrExChange w:id="2" w:author="Автор">
            <w:tblPrEx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ook w:val="0020" w:firstRow="1" w:lastRow="0" w:firstColumn="0" w:lastColumn="0" w:noHBand="0" w:noVBand="0"/>
            </w:tblPrEx>
          </w:tblPrExChange>
        </w:tblPrEx>
        <w:tc>
          <w:tcPr>
            <w:tcW w:w="649" w:type="pct"/>
            <w:tcBorders>
              <w:top w:val="single" w:sz="12" w:space="0" w:color="000000"/>
              <w:bottom w:val="single" w:sz="12" w:space="0" w:color="000000"/>
            </w:tcBorders>
            <w:vAlign w:val="center"/>
            <w:tcPrChange w:id="3" w:author="Автор">
              <w:tcPr>
                <w:tcW w:w="649" w:type="pct"/>
                <w:tcBorders>
                  <w:top w:val="single" w:sz="12" w:space="0" w:color="000000"/>
                </w:tcBorders>
                <w:vAlign w:val="center"/>
              </w:tcPr>
            </w:tcPrChange>
          </w:tcPr>
          <w:p w14:paraId="1F46E529" w14:textId="6348FE9E" w:rsidR="00393CA6" w:rsidRPr="00393CA6" w:rsidRDefault="00393CA6" w:rsidP="0047527D">
            <w:pPr>
              <w:pStyle w:val="ab"/>
              <w:spacing w:before="60"/>
            </w:pPr>
            <w:r>
              <w:t>24.09.2014</w:t>
            </w:r>
          </w:p>
        </w:tc>
        <w:tc>
          <w:tcPr>
            <w:tcW w:w="394" w:type="pct"/>
            <w:tcBorders>
              <w:top w:val="single" w:sz="12" w:space="0" w:color="000000"/>
              <w:bottom w:val="single" w:sz="12" w:space="0" w:color="000000"/>
            </w:tcBorders>
            <w:vAlign w:val="center"/>
            <w:tcPrChange w:id="4" w:author="Автор">
              <w:tcPr>
                <w:tcW w:w="394" w:type="pct"/>
                <w:tcBorders>
                  <w:top w:val="single" w:sz="12" w:space="0" w:color="000000"/>
                </w:tcBorders>
                <w:vAlign w:val="center"/>
              </w:tcPr>
            </w:tcPrChange>
          </w:tcPr>
          <w:p w14:paraId="7DD21308" w14:textId="44D30C95" w:rsidR="00393CA6" w:rsidRPr="00393CA6" w:rsidRDefault="00393CA6" w:rsidP="0047527D">
            <w:pPr>
              <w:pStyle w:val="ab"/>
              <w:spacing w:before="60"/>
            </w:pPr>
            <w:r>
              <w:t>0.</w:t>
            </w:r>
            <w:r w:rsidR="00D056D8">
              <w:t>5</w:t>
            </w:r>
          </w:p>
        </w:tc>
        <w:tc>
          <w:tcPr>
            <w:tcW w:w="2822" w:type="pct"/>
            <w:tcBorders>
              <w:top w:val="single" w:sz="12" w:space="0" w:color="000000"/>
              <w:bottom w:val="single" w:sz="12" w:space="0" w:color="000000"/>
            </w:tcBorders>
            <w:vAlign w:val="center"/>
            <w:tcPrChange w:id="5" w:author="Автор">
              <w:tcPr>
                <w:tcW w:w="2822" w:type="pct"/>
                <w:tcBorders>
                  <w:top w:val="single" w:sz="12" w:space="0" w:color="000000"/>
                </w:tcBorders>
                <w:vAlign w:val="center"/>
              </w:tcPr>
            </w:tcPrChange>
          </w:tcPr>
          <w:p w14:paraId="2450C05B" w14:textId="77777777" w:rsidR="00393CA6" w:rsidRDefault="00393CA6" w:rsidP="00393CA6">
            <w:pPr>
              <w:pStyle w:val="ab"/>
              <w:spacing w:before="60"/>
              <w:rPr>
                <w:rFonts w:ascii="Verdana" w:hAnsi="Verdana"/>
                <w:color w:val="6D6F72"/>
                <w:szCs w:val="16"/>
              </w:rPr>
            </w:pPr>
            <w:r>
              <w:t>Документ переработан, перечислены необходимые проверки, описанные в</w:t>
            </w:r>
            <w:r w:rsidR="009F6D91">
              <w:t xml:space="preserve"> </w:t>
            </w:r>
            <w:r>
              <w:t xml:space="preserve"> </w:t>
            </w:r>
            <w:r w:rsidR="00F36237">
              <w:fldChar w:fldCharType="begin"/>
            </w:r>
            <w:r w:rsidR="00F36237">
              <w:instrText xml:space="preserve"> HYPERLINK "http://portal2.medlinesoft.ru/project-prod/Shared%20Documents/Проекты%20РМИС/EMIAS/Требования/ОМС/ОМС.13.ФЛК.docx" </w:instrText>
            </w:r>
            <w:r w:rsidR="00F36237">
              <w:fldChar w:fldCharType="separate"/>
            </w:r>
            <w:r w:rsidR="009F6D91">
              <w:rPr>
                <w:rStyle w:val="a4"/>
                <w:rFonts w:ascii="Verdana" w:hAnsi="Verdana"/>
                <w:szCs w:val="16"/>
              </w:rPr>
              <w:t>ОМС.13.ФЛК</w:t>
            </w:r>
            <w:r w:rsidR="00F36237">
              <w:rPr>
                <w:rStyle w:val="a4"/>
                <w:rFonts w:ascii="Verdana" w:hAnsi="Verdana"/>
                <w:szCs w:val="16"/>
              </w:rPr>
              <w:fldChar w:fldCharType="end"/>
            </w:r>
          </w:p>
          <w:p w14:paraId="7F31227F" w14:textId="7692A3C2" w:rsidR="0099393A" w:rsidRDefault="0099393A" w:rsidP="00393CA6">
            <w:pPr>
              <w:pStyle w:val="ab"/>
              <w:spacing w:before="60"/>
            </w:pPr>
            <w:r>
              <w:rPr>
                <w:rFonts w:ascii="Verdana" w:hAnsi="Verdana"/>
                <w:color w:val="6D6F72"/>
                <w:szCs w:val="16"/>
              </w:rPr>
              <w:t xml:space="preserve">Добавлена проверка </w:t>
            </w:r>
            <w:r w:rsidRPr="0099393A">
              <w:rPr>
                <w:rFonts w:ascii="Verdana" w:hAnsi="Verdana"/>
                <w:color w:val="6D6F72"/>
                <w:szCs w:val="16"/>
                <w:lang w:val="en-US"/>
              </w:rPr>
              <w:t>SPU</w:t>
            </w:r>
            <w:r w:rsidRPr="0099393A">
              <w:rPr>
                <w:rFonts w:ascii="Verdana" w:hAnsi="Verdana"/>
                <w:color w:val="6D6F72"/>
                <w:szCs w:val="16"/>
              </w:rPr>
              <w:t>.</w:t>
            </w:r>
            <w:r w:rsidRPr="0099393A">
              <w:rPr>
                <w:rFonts w:ascii="Verdana" w:hAnsi="Verdana"/>
                <w:color w:val="6D6F72"/>
                <w:szCs w:val="16"/>
                <w:lang w:val="en-US"/>
              </w:rPr>
              <w:t>DS</w:t>
            </w:r>
            <w:r w:rsidRPr="0099393A">
              <w:rPr>
                <w:rFonts w:ascii="Verdana" w:hAnsi="Verdana"/>
                <w:color w:val="6D6F72"/>
                <w:szCs w:val="16"/>
              </w:rPr>
              <w:t>.13</w:t>
            </w:r>
          </w:p>
        </w:tc>
        <w:tc>
          <w:tcPr>
            <w:tcW w:w="1135" w:type="pct"/>
            <w:tcBorders>
              <w:top w:val="single" w:sz="12" w:space="0" w:color="000000"/>
              <w:bottom w:val="single" w:sz="12" w:space="0" w:color="000000"/>
            </w:tcBorders>
            <w:tcPrChange w:id="6" w:author="Автор">
              <w:tcPr>
                <w:tcW w:w="1135" w:type="pct"/>
                <w:tcBorders>
                  <w:top w:val="single" w:sz="12" w:space="0" w:color="000000"/>
                </w:tcBorders>
              </w:tcPr>
            </w:tcPrChange>
          </w:tcPr>
          <w:p w14:paraId="1B056770" w14:textId="11DE3BAF" w:rsidR="00393CA6" w:rsidRPr="007C5AC6" w:rsidRDefault="009F6D91" w:rsidP="0047527D">
            <w:pPr>
              <w:pStyle w:val="ab"/>
              <w:spacing w:before="60"/>
            </w:pPr>
            <w:r w:rsidRPr="009F6D91">
              <w:t>Утешева Н.Г.</w:t>
            </w:r>
          </w:p>
        </w:tc>
      </w:tr>
      <w:tr w:rsidR="008B0570" w:rsidRPr="00686ED4" w14:paraId="727FA6F8" w14:textId="77777777" w:rsidTr="00B34E80">
        <w:trPr>
          <w:ins w:id="7" w:author="Автор"/>
        </w:trPr>
        <w:tc>
          <w:tcPr>
            <w:tcW w:w="649" w:type="pct"/>
            <w:tcBorders>
              <w:top w:val="single" w:sz="12" w:space="0" w:color="000000"/>
            </w:tcBorders>
            <w:vAlign w:val="center"/>
          </w:tcPr>
          <w:p w14:paraId="2A2F1380" w14:textId="26356B69" w:rsidR="008B0570" w:rsidRPr="008B0570" w:rsidRDefault="008B0570" w:rsidP="0047527D">
            <w:pPr>
              <w:pStyle w:val="ab"/>
              <w:spacing w:before="60"/>
              <w:rPr>
                <w:ins w:id="8" w:author="Автор"/>
                <w:lang w:val="en-US"/>
                <w:rPrChange w:id="9" w:author="Автор">
                  <w:rPr>
                    <w:ins w:id="10" w:author="Автор"/>
                  </w:rPr>
                </w:rPrChange>
              </w:rPr>
            </w:pPr>
            <w:ins w:id="11" w:author="Автор">
              <w:r>
                <w:rPr>
                  <w:lang w:val="en-US"/>
                </w:rPr>
                <w:t>26.03.2015</w:t>
              </w:r>
            </w:ins>
          </w:p>
        </w:tc>
        <w:tc>
          <w:tcPr>
            <w:tcW w:w="394" w:type="pct"/>
            <w:tcBorders>
              <w:top w:val="single" w:sz="12" w:space="0" w:color="000000"/>
            </w:tcBorders>
            <w:vAlign w:val="center"/>
          </w:tcPr>
          <w:p w14:paraId="6B0BD44A" w14:textId="6A666399" w:rsidR="008B0570" w:rsidRPr="008B0570" w:rsidRDefault="008B0570" w:rsidP="0047527D">
            <w:pPr>
              <w:pStyle w:val="ab"/>
              <w:spacing w:before="60"/>
              <w:rPr>
                <w:ins w:id="12" w:author="Автор"/>
                <w:lang w:val="en-US"/>
                <w:rPrChange w:id="13" w:author="Автор">
                  <w:rPr>
                    <w:ins w:id="14" w:author="Автор"/>
                  </w:rPr>
                </w:rPrChange>
              </w:rPr>
            </w:pPr>
            <w:ins w:id="15" w:author="Автор">
              <w:r>
                <w:rPr>
                  <w:lang w:val="en-US"/>
                </w:rPr>
                <w:t>0.6</w:t>
              </w:r>
            </w:ins>
          </w:p>
        </w:tc>
        <w:tc>
          <w:tcPr>
            <w:tcW w:w="2822" w:type="pct"/>
            <w:tcBorders>
              <w:top w:val="single" w:sz="12" w:space="0" w:color="000000"/>
            </w:tcBorders>
            <w:vAlign w:val="center"/>
          </w:tcPr>
          <w:p w14:paraId="3FDBFCF7" w14:textId="7507D738" w:rsidR="008B0570" w:rsidRPr="008B0570" w:rsidRDefault="008B0570" w:rsidP="00393CA6">
            <w:pPr>
              <w:pStyle w:val="ab"/>
              <w:spacing w:before="60"/>
              <w:rPr>
                <w:ins w:id="16" w:author="Автор"/>
              </w:rPr>
            </w:pPr>
            <w:ins w:id="17" w:author="Автор">
              <w:r>
                <w:t>Скорректированы коды проверок ФЛК</w:t>
              </w:r>
            </w:ins>
          </w:p>
        </w:tc>
        <w:tc>
          <w:tcPr>
            <w:tcW w:w="1135" w:type="pct"/>
            <w:tcBorders>
              <w:top w:val="single" w:sz="12" w:space="0" w:color="000000"/>
            </w:tcBorders>
          </w:tcPr>
          <w:p w14:paraId="758460BA" w14:textId="48D87C19" w:rsidR="008B0570" w:rsidRPr="009F6D91" w:rsidRDefault="008B0570" w:rsidP="0047527D">
            <w:pPr>
              <w:pStyle w:val="ab"/>
              <w:spacing w:before="60"/>
              <w:rPr>
                <w:ins w:id="18" w:author="Автор"/>
              </w:rPr>
            </w:pPr>
            <w:ins w:id="19" w:author="Автор">
              <w:r>
                <w:t>Новиков А.В.</w:t>
              </w:r>
            </w:ins>
          </w:p>
        </w:tc>
      </w:tr>
    </w:tbl>
    <w:p w14:paraId="08C76474" w14:textId="2265EA58" w:rsidR="00FF5CAA" w:rsidRDefault="00FF5CAA" w:rsidP="00FF5CAA">
      <w:pPr>
        <w:pStyle w:val="aff8"/>
      </w:pPr>
      <w:r w:rsidRPr="00B86966">
        <w:br w:type="page"/>
      </w:r>
      <w:r>
        <w:lastRenderedPageBreak/>
        <w:t>Тер</w:t>
      </w:r>
      <w:r w:rsidRPr="008F293C">
        <w:t>мины и сокращения, используемые в документе</w:t>
      </w:r>
    </w:p>
    <w:p w14:paraId="64656FD5" w14:textId="77777777" w:rsidR="00FF5CAA" w:rsidRPr="008F293C" w:rsidRDefault="00FF5CAA" w:rsidP="00FF5CAA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1"/>
        <w:gridCol w:w="7340"/>
      </w:tblGrid>
      <w:tr w:rsidR="00FF5CAA" w:rsidRPr="008F293C" w14:paraId="0DA3BC85" w14:textId="77777777" w:rsidTr="001A58DA">
        <w:trPr>
          <w:trHeight w:val="227"/>
        </w:trPr>
        <w:tc>
          <w:tcPr>
            <w:tcW w:w="22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2803957" w14:textId="77777777" w:rsidR="00FF5CAA" w:rsidRPr="00DC0915" w:rsidRDefault="00FF5CAA" w:rsidP="001A58DA">
            <w:pPr>
              <w:pStyle w:val="aa"/>
            </w:pPr>
            <w:r w:rsidRPr="00DC0915">
              <w:t>Сокращения</w:t>
            </w:r>
          </w:p>
        </w:tc>
        <w:tc>
          <w:tcPr>
            <w:tcW w:w="73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C2474DB" w14:textId="77777777" w:rsidR="00FF5CAA" w:rsidRPr="00DC0915" w:rsidRDefault="00FF5CAA" w:rsidP="001A58DA">
            <w:pPr>
              <w:pStyle w:val="aa"/>
            </w:pPr>
            <w:r w:rsidRPr="00DC0915">
              <w:t>Определения</w:t>
            </w:r>
          </w:p>
        </w:tc>
      </w:tr>
      <w:tr w:rsidR="00FF5CAA" w:rsidRPr="000033E2" w14:paraId="0E5B0580" w14:textId="77777777" w:rsidTr="001A58DA">
        <w:trPr>
          <w:trHeight w:val="227"/>
        </w:trPr>
        <w:tc>
          <w:tcPr>
            <w:tcW w:w="2231" w:type="dxa"/>
          </w:tcPr>
          <w:p w14:paraId="5D83EE51" w14:textId="77777777" w:rsidR="00FF5CAA" w:rsidRDefault="00FF5CAA" w:rsidP="001A58DA">
            <w:r>
              <w:t>АРМ</w:t>
            </w:r>
          </w:p>
        </w:tc>
        <w:tc>
          <w:tcPr>
            <w:tcW w:w="7340" w:type="dxa"/>
          </w:tcPr>
          <w:p w14:paraId="295A7584" w14:textId="77777777" w:rsidR="00FF5CAA" w:rsidRDefault="00FF5CAA" w:rsidP="001A58DA">
            <w:r>
              <w:t>Автоматизированное рабочее место</w:t>
            </w:r>
          </w:p>
        </w:tc>
      </w:tr>
      <w:tr w:rsidR="00FF5CAA" w:rsidRPr="000033E2" w14:paraId="78E60248" w14:textId="77777777" w:rsidTr="001A58DA">
        <w:trPr>
          <w:trHeight w:val="227"/>
        </w:trPr>
        <w:tc>
          <w:tcPr>
            <w:tcW w:w="2231" w:type="dxa"/>
          </w:tcPr>
          <w:p w14:paraId="54EEA9FC" w14:textId="77777777" w:rsidR="00FF5CAA" w:rsidRDefault="00FF5CAA" w:rsidP="001A58DA">
            <w:r>
              <w:t>ЕМИАС</w:t>
            </w:r>
          </w:p>
        </w:tc>
        <w:tc>
          <w:tcPr>
            <w:tcW w:w="7340" w:type="dxa"/>
          </w:tcPr>
          <w:p w14:paraId="62FC0202" w14:textId="77777777" w:rsidR="00FF5CAA" w:rsidRPr="007D4E4A" w:rsidRDefault="00FF5CAA" w:rsidP="001A58DA">
            <w:r w:rsidRPr="007D4E4A">
              <w:t>Единая медицинская информационно-аналитическая система</w:t>
            </w:r>
            <w:r>
              <w:t xml:space="preserve"> г. Москвы</w:t>
            </w:r>
          </w:p>
        </w:tc>
      </w:tr>
      <w:tr w:rsidR="00FF5CAA" w:rsidRPr="000033E2" w14:paraId="79C3E1AD" w14:textId="77777777" w:rsidTr="001A58DA">
        <w:trPr>
          <w:trHeight w:val="227"/>
        </w:trPr>
        <w:tc>
          <w:tcPr>
            <w:tcW w:w="2231" w:type="dxa"/>
          </w:tcPr>
          <w:p w14:paraId="2AF27227" w14:textId="77777777" w:rsidR="00FF5CAA" w:rsidRDefault="00FF5CAA" w:rsidP="001A58DA">
            <w:r>
              <w:t>ЕРЗЛ</w:t>
            </w:r>
          </w:p>
        </w:tc>
        <w:tc>
          <w:tcPr>
            <w:tcW w:w="7340" w:type="dxa"/>
          </w:tcPr>
          <w:p w14:paraId="32120E85" w14:textId="77777777" w:rsidR="00FF5CAA" w:rsidRPr="007D4E4A" w:rsidRDefault="00FF5CAA" w:rsidP="001A58DA">
            <w:r w:rsidRPr="00157E66">
              <w:t>Единый регистр застрахованных лиц по ОМС в РФ, организацию и поддержку которого осуществляет ФФОМС</w:t>
            </w:r>
          </w:p>
        </w:tc>
      </w:tr>
      <w:tr w:rsidR="00FF5CAA" w:rsidRPr="000033E2" w14:paraId="528D6BC8" w14:textId="77777777" w:rsidTr="001A58DA">
        <w:trPr>
          <w:trHeight w:val="227"/>
        </w:trPr>
        <w:tc>
          <w:tcPr>
            <w:tcW w:w="2231" w:type="dxa"/>
          </w:tcPr>
          <w:p w14:paraId="6AB5901F" w14:textId="77777777" w:rsidR="00FF5CAA" w:rsidRDefault="00FF5CAA" w:rsidP="001A58DA">
            <w:r>
              <w:t>МГФОМС</w:t>
            </w:r>
          </w:p>
        </w:tc>
        <w:tc>
          <w:tcPr>
            <w:tcW w:w="7340" w:type="dxa"/>
          </w:tcPr>
          <w:p w14:paraId="5266F337" w14:textId="77777777" w:rsidR="00FF5CAA" w:rsidRPr="007D4E4A" w:rsidRDefault="00FF5CAA" w:rsidP="001A58DA">
            <w:r>
              <w:t>Московский городской фонд обязательного медицинского страхования</w:t>
            </w:r>
          </w:p>
        </w:tc>
      </w:tr>
      <w:tr w:rsidR="006A494E" w:rsidRPr="000033E2" w14:paraId="32DC36AE" w14:textId="77777777" w:rsidTr="00B34E80">
        <w:trPr>
          <w:trHeight w:val="227"/>
        </w:trPr>
        <w:tc>
          <w:tcPr>
            <w:tcW w:w="2231" w:type="dxa"/>
          </w:tcPr>
          <w:p w14:paraId="4130F1D3" w14:textId="77777777" w:rsidR="006A494E" w:rsidRDefault="006A494E" w:rsidP="00B34E80">
            <w:r>
              <w:t>МО</w:t>
            </w:r>
          </w:p>
        </w:tc>
        <w:tc>
          <w:tcPr>
            <w:tcW w:w="7340" w:type="dxa"/>
          </w:tcPr>
          <w:p w14:paraId="0DB9FAEE" w14:textId="77777777" w:rsidR="006A494E" w:rsidRDefault="006A494E" w:rsidP="00B34E80">
            <w:r>
              <w:t>Медицинская организация</w:t>
            </w:r>
          </w:p>
        </w:tc>
      </w:tr>
      <w:tr w:rsidR="00FF5CAA" w:rsidRPr="000033E2" w14:paraId="1EAC58C8" w14:textId="77777777" w:rsidTr="001A58DA">
        <w:trPr>
          <w:trHeight w:val="227"/>
        </w:trPr>
        <w:tc>
          <w:tcPr>
            <w:tcW w:w="2231" w:type="dxa"/>
          </w:tcPr>
          <w:p w14:paraId="166CB997" w14:textId="0CEB9A79" w:rsidR="00FF5CAA" w:rsidRDefault="00FF5CAA" w:rsidP="006A494E">
            <w:r>
              <w:t>М</w:t>
            </w:r>
            <w:r w:rsidR="006A494E">
              <w:t>С</w:t>
            </w:r>
          </w:p>
        </w:tc>
        <w:tc>
          <w:tcPr>
            <w:tcW w:w="7340" w:type="dxa"/>
          </w:tcPr>
          <w:p w14:paraId="641898D7" w14:textId="07ECB8D9" w:rsidR="00FF5CAA" w:rsidRDefault="00FF5CAA" w:rsidP="006A494E">
            <w:r>
              <w:t xml:space="preserve">Медицинская </w:t>
            </w:r>
            <w:r w:rsidR="006A494E">
              <w:t>статистика</w:t>
            </w:r>
          </w:p>
        </w:tc>
      </w:tr>
      <w:tr w:rsidR="00FF5CAA" w:rsidRPr="000033E2" w14:paraId="60CBC579" w14:textId="77777777" w:rsidTr="001A58DA">
        <w:trPr>
          <w:trHeight w:val="227"/>
        </w:trPr>
        <w:tc>
          <w:tcPr>
            <w:tcW w:w="2231" w:type="dxa"/>
          </w:tcPr>
          <w:p w14:paraId="54D6C0FA" w14:textId="77777777" w:rsidR="00FF5CAA" w:rsidRDefault="00FF5CAA" w:rsidP="001A58DA">
            <w:r>
              <w:t>МЭК</w:t>
            </w:r>
          </w:p>
        </w:tc>
        <w:tc>
          <w:tcPr>
            <w:tcW w:w="7340" w:type="dxa"/>
          </w:tcPr>
          <w:p w14:paraId="4DB62C3C" w14:textId="77777777" w:rsidR="00FF5CAA" w:rsidRDefault="00FF5CAA" w:rsidP="001A58DA">
            <w:r>
              <w:t>Медико-экономический контроль</w:t>
            </w:r>
          </w:p>
        </w:tc>
      </w:tr>
      <w:tr w:rsidR="00FF5CAA" w:rsidRPr="000033E2" w14:paraId="1B817F77" w14:textId="77777777" w:rsidTr="001A58DA">
        <w:trPr>
          <w:trHeight w:val="227"/>
        </w:trPr>
        <w:tc>
          <w:tcPr>
            <w:tcW w:w="2231" w:type="dxa"/>
          </w:tcPr>
          <w:p w14:paraId="04639E55" w14:textId="77777777" w:rsidR="00FF5CAA" w:rsidRDefault="00FF5CAA" w:rsidP="001A58DA">
            <w:r>
              <w:t>НСИ</w:t>
            </w:r>
          </w:p>
        </w:tc>
        <w:tc>
          <w:tcPr>
            <w:tcW w:w="7340" w:type="dxa"/>
          </w:tcPr>
          <w:p w14:paraId="7CBDE184" w14:textId="77777777" w:rsidR="00FF5CAA" w:rsidRDefault="00FF5CAA" w:rsidP="001A58DA">
            <w:r>
              <w:t>Нормативно-справочная информация</w:t>
            </w:r>
          </w:p>
        </w:tc>
      </w:tr>
      <w:tr w:rsidR="00FF5CAA" w:rsidRPr="000033E2" w14:paraId="2352AFDD" w14:textId="77777777" w:rsidTr="001A58DA">
        <w:trPr>
          <w:trHeight w:val="227"/>
        </w:trPr>
        <w:tc>
          <w:tcPr>
            <w:tcW w:w="2231" w:type="dxa"/>
          </w:tcPr>
          <w:p w14:paraId="5203AB1B" w14:textId="77777777" w:rsidR="00FF5CAA" w:rsidRDefault="00FF5CAA" w:rsidP="001A58DA">
            <w:r>
              <w:t>РС ЕРЗЛ</w:t>
            </w:r>
          </w:p>
        </w:tc>
        <w:tc>
          <w:tcPr>
            <w:tcW w:w="7340" w:type="dxa"/>
          </w:tcPr>
          <w:p w14:paraId="71C81175" w14:textId="77777777" w:rsidR="00FF5CAA" w:rsidRDefault="00FF5CAA" w:rsidP="001A58DA">
            <w:r w:rsidRPr="009D2100">
              <w:t>Региональный сегмент ЕРЗЛ</w:t>
            </w:r>
          </w:p>
        </w:tc>
      </w:tr>
      <w:tr w:rsidR="00FF5CAA" w:rsidRPr="000033E2" w14:paraId="51F52A36" w14:textId="77777777" w:rsidTr="001A58DA">
        <w:trPr>
          <w:trHeight w:val="227"/>
        </w:trPr>
        <w:tc>
          <w:tcPr>
            <w:tcW w:w="2231" w:type="dxa"/>
          </w:tcPr>
          <w:p w14:paraId="36317C97" w14:textId="77777777" w:rsidR="00FF5CAA" w:rsidRDefault="00FF5CAA" w:rsidP="001A58DA">
            <w:r>
              <w:t>СПУ</w:t>
            </w:r>
          </w:p>
        </w:tc>
        <w:tc>
          <w:tcPr>
            <w:tcW w:w="7340" w:type="dxa"/>
          </w:tcPr>
          <w:p w14:paraId="23857563" w14:textId="77777777" w:rsidR="00FF5CAA" w:rsidRDefault="00FF5CAA" w:rsidP="001A58DA">
            <w:r>
              <w:t>Система персонифицированного учёта услуг (далее – Система)</w:t>
            </w:r>
          </w:p>
        </w:tc>
      </w:tr>
      <w:tr w:rsidR="00FF5CAA" w:rsidRPr="000033E2" w14:paraId="3DA68DC8" w14:textId="77777777" w:rsidTr="001A58DA">
        <w:trPr>
          <w:trHeight w:val="227"/>
        </w:trPr>
        <w:tc>
          <w:tcPr>
            <w:tcW w:w="2231" w:type="dxa"/>
          </w:tcPr>
          <w:p w14:paraId="45612BE3" w14:textId="77777777" w:rsidR="00FF5CAA" w:rsidRDefault="00FF5CAA" w:rsidP="001A58DA">
            <w:r>
              <w:t>СУПП</w:t>
            </w:r>
          </w:p>
        </w:tc>
        <w:tc>
          <w:tcPr>
            <w:tcW w:w="7340" w:type="dxa"/>
          </w:tcPr>
          <w:p w14:paraId="3BDD8E3D" w14:textId="77777777" w:rsidR="00FF5CAA" w:rsidRDefault="00FF5CAA" w:rsidP="001A58DA">
            <w:r>
              <w:t>Система управления потоками пациентов – подсистема ЕМИАС</w:t>
            </w:r>
          </w:p>
        </w:tc>
      </w:tr>
      <w:tr w:rsidR="00F3045F" w:rsidRPr="000033E2" w14:paraId="528F20EA" w14:textId="77777777" w:rsidTr="001A58DA">
        <w:trPr>
          <w:trHeight w:val="227"/>
        </w:trPr>
        <w:tc>
          <w:tcPr>
            <w:tcW w:w="2231" w:type="dxa"/>
          </w:tcPr>
          <w:p w14:paraId="56ACEC4B" w14:textId="57EE85FA" w:rsidR="00F3045F" w:rsidRDefault="00F3045F" w:rsidP="001A58DA">
            <w:r>
              <w:t>ТАП</w:t>
            </w:r>
          </w:p>
        </w:tc>
        <w:tc>
          <w:tcPr>
            <w:tcW w:w="7340" w:type="dxa"/>
          </w:tcPr>
          <w:p w14:paraId="42F1D542" w14:textId="7496A0E8" w:rsidR="00F3045F" w:rsidRDefault="00F3045F" w:rsidP="001A58DA">
            <w:r>
              <w:t>Талон амбулаторного пациента</w:t>
            </w:r>
          </w:p>
        </w:tc>
      </w:tr>
      <w:tr w:rsidR="00FF5CAA" w:rsidRPr="000033E2" w14:paraId="18501EC6" w14:textId="77777777" w:rsidTr="001A58DA">
        <w:trPr>
          <w:trHeight w:val="227"/>
        </w:trPr>
        <w:tc>
          <w:tcPr>
            <w:tcW w:w="2231" w:type="dxa"/>
          </w:tcPr>
          <w:p w14:paraId="399A0068" w14:textId="77777777" w:rsidR="00FF5CAA" w:rsidRDefault="00FF5CAA" w:rsidP="001A58DA">
            <w:r>
              <w:t>ФЛК</w:t>
            </w:r>
          </w:p>
        </w:tc>
        <w:tc>
          <w:tcPr>
            <w:tcW w:w="7340" w:type="dxa"/>
          </w:tcPr>
          <w:p w14:paraId="640E6BF2" w14:textId="77777777" w:rsidR="00FF5CAA" w:rsidRDefault="00FF5CAA" w:rsidP="001A58DA">
            <w:r>
              <w:t>Форматно-логический контроль</w:t>
            </w:r>
          </w:p>
        </w:tc>
      </w:tr>
    </w:tbl>
    <w:p w14:paraId="54B94F12" w14:textId="77777777" w:rsidR="00FF5CAA" w:rsidRDefault="00FF5CAA" w:rsidP="00FF5CAA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1"/>
        <w:gridCol w:w="7340"/>
      </w:tblGrid>
      <w:tr w:rsidR="00FF5CAA" w:rsidRPr="008F293C" w14:paraId="7A3140C9" w14:textId="77777777" w:rsidTr="001A58DA">
        <w:trPr>
          <w:trHeight w:val="227"/>
        </w:trPr>
        <w:tc>
          <w:tcPr>
            <w:tcW w:w="22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41B47C5" w14:textId="77777777" w:rsidR="00FF5CAA" w:rsidRPr="00DC0915" w:rsidRDefault="00FF5CAA" w:rsidP="001A58DA">
            <w:pPr>
              <w:pStyle w:val="aa"/>
            </w:pPr>
            <w:r>
              <w:t>Термины</w:t>
            </w:r>
          </w:p>
        </w:tc>
        <w:tc>
          <w:tcPr>
            <w:tcW w:w="73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59D2F6E" w14:textId="77777777" w:rsidR="00FF5CAA" w:rsidRPr="00DC0915" w:rsidRDefault="00FF5CAA" w:rsidP="001A58DA">
            <w:pPr>
              <w:pStyle w:val="aa"/>
            </w:pPr>
            <w:r w:rsidRPr="00DC0915">
              <w:t>Определения</w:t>
            </w:r>
          </w:p>
        </w:tc>
      </w:tr>
      <w:tr w:rsidR="00FF5CAA" w:rsidRPr="000033E2" w14:paraId="6ECC2353" w14:textId="77777777" w:rsidTr="001A58DA">
        <w:trPr>
          <w:trHeight w:val="227"/>
        </w:trPr>
        <w:tc>
          <w:tcPr>
            <w:tcW w:w="2231" w:type="dxa"/>
            <w:shd w:val="clear" w:color="auto" w:fill="auto"/>
          </w:tcPr>
          <w:p w14:paraId="4E8F5734" w14:textId="77777777" w:rsidR="00FF5CAA" w:rsidRDefault="00FF5CAA" w:rsidP="001A58DA">
            <w:r>
              <w:t>Медико-экономический контроль</w:t>
            </w:r>
          </w:p>
        </w:tc>
        <w:tc>
          <w:tcPr>
            <w:tcW w:w="7340" w:type="dxa"/>
            <w:shd w:val="clear" w:color="auto" w:fill="auto"/>
          </w:tcPr>
          <w:p w14:paraId="6C114D37" w14:textId="77777777" w:rsidR="00FF5CAA" w:rsidRDefault="00FF5CAA" w:rsidP="001A58DA">
            <w:r w:rsidRPr="005B6EED">
              <w:t>Проверка данных персонифицированного учета услуг на соответствии стандартам качества оказания медицинской п</w:t>
            </w:r>
            <w:r>
              <w:t>омощи, а также проверка коррект</w:t>
            </w:r>
            <w:r w:rsidRPr="005B6EED">
              <w:t>ность расчета стоимости оказанных услуг</w:t>
            </w:r>
          </w:p>
        </w:tc>
      </w:tr>
      <w:tr w:rsidR="00FF5CAA" w:rsidRPr="000033E2" w14:paraId="5107E1A8" w14:textId="77777777" w:rsidTr="001A58DA">
        <w:trPr>
          <w:trHeight w:val="227"/>
        </w:trPr>
        <w:tc>
          <w:tcPr>
            <w:tcW w:w="2231" w:type="dxa"/>
            <w:shd w:val="clear" w:color="auto" w:fill="auto"/>
          </w:tcPr>
          <w:p w14:paraId="28741A05" w14:textId="77777777" w:rsidR="00FF5CAA" w:rsidRDefault="00FF5CAA" w:rsidP="001A58DA">
            <w:r>
              <w:t>Форматно-логический контроль</w:t>
            </w:r>
          </w:p>
        </w:tc>
        <w:tc>
          <w:tcPr>
            <w:tcW w:w="7340" w:type="dxa"/>
            <w:shd w:val="clear" w:color="auto" w:fill="auto"/>
          </w:tcPr>
          <w:p w14:paraId="0916F6D4" w14:textId="77777777" w:rsidR="00FF5CAA" w:rsidRDefault="00FF5CAA" w:rsidP="001A58DA">
            <w:r>
              <w:t xml:space="preserve">Техническая экспертиза счёта, при которой выполняется проверка </w:t>
            </w:r>
            <w:r w:rsidRPr="005B6EED">
              <w:t>соответствия представляемых данных определенным правилам на формат, структуру и возможность существования данных при заданных условиях</w:t>
            </w:r>
          </w:p>
        </w:tc>
      </w:tr>
    </w:tbl>
    <w:p w14:paraId="3668BE2D" w14:textId="77777777" w:rsidR="00FF5CAA" w:rsidRPr="001D5401" w:rsidRDefault="00FF5CAA" w:rsidP="00FF5CAA"/>
    <w:p w14:paraId="1FA3F903" w14:textId="77777777" w:rsidR="006B525B" w:rsidRDefault="006B525B">
      <w:pPr>
        <w:spacing w:before="0"/>
        <w:rPr>
          <w:rFonts w:ascii="Arial" w:hAnsi="Arial"/>
          <w:b/>
          <w:kern w:val="28"/>
          <w:sz w:val="36"/>
          <w:szCs w:val="20"/>
        </w:rPr>
      </w:pPr>
      <w:r>
        <w:br w:type="page"/>
      </w:r>
    </w:p>
    <w:p w14:paraId="576C1D72" w14:textId="2373645F" w:rsidR="00DB4184" w:rsidRDefault="00DB4184" w:rsidP="00DB4184">
      <w:pPr>
        <w:pStyle w:val="aff8"/>
      </w:pPr>
      <w:r>
        <w:lastRenderedPageBreak/>
        <w:t>Таблица с перечнем проверок</w:t>
      </w:r>
      <w:r w:rsidR="00AF4A4F">
        <w:t>, специфичных для АРМ «Медстат»</w:t>
      </w:r>
    </w:p>
    <w:p w14:paraId="1DC3EEA9" w14:textId="77777777" w:rsidR="00DB4184" w:rsidRPr="008F293C" w:rsidRDefault="00DB4184" w:rsidP="00DB4184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1"/>
        <w:gridCol w:w="7340"/>
      </w:tblGrid>
      <w:tr w:rsidR="00405CC5" w:rsidRPr="008F293C" w14:paraId="0840E7D8" w14:textId="77777777" w:rsidTr="00E330C3">
        <w:trPr>
          <w:trHeight w:val="227"/>
          <w:tblHeader/>
        </w:trPr>
        <w:tc>
          <w:tcPr>
            <w:tcW w:w="22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2E1312D" w14:textId="77777777" w:rsidR="00405CC5" w:rsidRPr="00E330C3" w:rsidRDefault="00405CC5" w:rsidP="00E330C3">
            <w:pPr>
              <w:pStyle w:val="aa"/>
            </w:pPr>
            <w:r>
              <w:t>Код ошибки</w:t>
            </w:r>
          </w:p>
        </w:tc>
        <w:tc>
          <w:tcPr>
            <w:tcW w:w="73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4284737" w14:textId="77777777" w:rsidR="00405CC5" w:rsidRPr="00DC0915" w:rsidRDefault="00405CC5" w:rsidP="00E330C3">
            <w:pPr>
              <w:pStyle w:val="aa"/>
            </w:pPr>
            <w:r>
              <w:t>Текст ошибки</w:t>
            </w:r>
          </w:p>
        </w:tc>
      </w:tr>
      <w:tr w:rsidR="00405CC5" w:rsidRPr="000033E2" w14:paraId="58B4B749" w14:textId="77777777" w:rsidTr="00405CC5">
        <w:trPr>
          <w:trHeight w:val="227"/>
        </w:trPr>
        <w:tc>
          <w:tcPr>
            <w:tcW w:w="223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3D0AFB4C" w14:textId="77777777" w:rsidR="00405CC5" w:rsidRDefault="00F36237" w:rsidP="00E13BCB">
            <w:hyperlink w:anchor="SPUDS12" w:history="1">
              <w:r w:rsidR="00405CC5" w:rsidRPr="00FB2BA3">
                <w:rPr>
                  <w:rStyle w:val="a4"/>
                  <w:lang w:val="en-US"/>
                </w:rPr>
                <w:t>SPU</w:t>
              </w:r>
              <w:r w:rsidR="00405CC5" w:rsidRPr="00FB2BA3">
                <w:rPr>
                  <w:rStyle w:val="a4"/>
                </w:rPr>
                <w:t>.</w:t>
              </w:r>
              <w:r w:rsidR="00405CC5" w:rsidRPr="00FB2BA3">
                <w:rPr>
                  <w:rStyle w:val="a4"/>
                  <w:lang w:val="en-US"/>
                </w:rPr>
                <w:t>DS</w:t>
              </w:r>
              <w:r w:rsidR="00405CC5" w:rsidRPr="00FB2BA3">
                <w:rPr>
                  <w:rStyle w:val="a4"/>
                </w:rPr>
                <w:t>.12</w:t>
              </w:r>
            </w:hyperlink>
          </w:p>
        </w:tc>
        <w:tc>
          <w:tcPr>
            <w:tcW w:w="7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57646E" w14:textId="77777777" w:rsidR="00405CC5" w:rsidRDefault="00405CC5" w:rsidP="00E13BCB">
            <w:r w:rsidRPr="00FB2BA3">
              <w:t>Хроническое заболевание было установлено ранее</w:t>
            </w:r>
          </w:p>
        </w:tc>
      </w:tr>
      <w:tr w:rsidR="007C7B50" w:rsidRPr="000033E2" w14:paraId="415434E4" w14:textId="77777777" w:rsidTr="00405CC5">
        <w:trPr>
          <w:trHeight w:val="227"/>
        </w:trPr>
        <w:tc>
          <w:tcPr>
            <w:tcW w:w="223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0F0495A0" w14:textId="267C6A1A" w:rsidR="007C7B50" w:rsidRDefault="00F36237" w:rsidP="00E13BCB">
            <w:hyperlink w:anchor="SPUDS13" w:history="1">
              <w:r w:rsidR="007C7B50" w:rsidRPr="007C7B50">
                <w:rPr>
                  <w:rStyle w:val="a4"/>
                  <w:lang w:val="en-US"/>
                </w:rPr>
                <w:t>SPU</w:t>
              </w:r>
              <w:r w:rsidR="007C7B50" w:rsidRPr="007C7B50">
                <w:rPr>
                  <w:rStyle w:val="a4"/>
                </w:rPr>
                <w:t>.</w:t>
              </w:r>
              <w:r w:rsidR="007C7B50" w:rsidRPr="007C7B50">
                <w:rPr>
                  <w:rStyle w:val="a4"/>
                  <w:lang w:val="en-US"/>
                </w:rPr>
                <w:t>DS</w:t>
              </w:r>
              <w:r w:rsidR="007C7B50" w:rsidRPr="007C7B50">
                <w:rPr>
                  <w:rStyle w:val="a4"/>
                </w:rPr>
                <w:t>.13</w:t>
              </w:r>
            </w:hyperlink>
          </w:p>
        </w:tc>
        <w:tc>
          <w:tcPr>
            <w:tcW w:w="7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DECD27F" w14:textId="02BB7C36" w:rsidR="007C7B50" w:rsidRPr="00FB2BA3" w:rsidRDefault="007C7B50" w:rsidP="00D056D8">
            <w:r>
              <w:t>В лист уточненных диагнозов нельзя вводить неуточненны</w:t>
            </w:r>
            <w:r w:rsidR="00D056D8">
              <w:t>е</w:t>
            </w:r>
            <w:r>
              <w:t xml:space="preserve"> диагноз</w:t>
            </w:r>
            <w:r w:rsidR="00D056D8">
              <w:t>ы</w:t>
            </w:r>
          </w:p>
        </w:tc>
      </w:tr>
      <w:tr w:rsidR="007C7B50" w:rsidRPr="000033E2" w14:paraId="17FC191B" w14:textId="77777777" w:rsidTr="00405CC5">
        <w:trPr>
          <w:trHeight w:val="227"/>
        </w:trPr>
        <w:tc>
          <w:tcPr>
            <w:tcW w:w="22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E857DE" w14:textId="77777777" w:rsidR="007C7B50" w:rsidRDefault="00F36237" w:rsidP="00E13BCB">
            <w:hyperlink w:anchor="SPUDU01" w:history="1">
              <w:r w:rsidR="007C7B50" w:rsidRPr="00FB2BA3">
                <w:rPr>
                  <w:rStyle w:val="a4"/>
                  <w:lang w:val="en-US"/>
                </w:rPr>
                <w:t>SPU</w:t>
              </w:r>
              <w:r w:rsidR="007C7B50" w:rsidRPr="00FB2BA3">
                <w:rPr>
                  <w:rStyle w:val="a4"/>
                </w:rPr>
                <w:t>.</w:t>
              </w:r>
              <w:r w:rsidR="007C7B50" w:rsidRPr="00FB2BA3">
                <w:rPr>
                  <w:rStyle w:val="a4"/>
                  <w:lang w:val="en-US"/>
                </w:rPr>
                <w:t>DU</w:t>
              </w:r>
              <w:r w:rsidR="007C7B50" w:rsidRPr="00FB2BA3">
                <w:rPr>
                  <w:rStyle w:val="a4"/>
                </w:rPr>
                <w:t>.01</w:t>
              </w:r>
            </w:hyperlink>
          </w:p>
        </w:tc>
        <w:tc>
          <w:tcPr>
            <w:tcW w:w="7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77FAC27" w14:textId="77777777" w:rsidR="007C7B50" w:rsidRDefault="007C7B50" w:rsidP="00E13BCB">
            <w:r>
              <w:t>При впервые выявленном заболевании пациент не мог быть поставлен ранее на Д-учет</w:t>
            </w:r>
          </w:p>
        </w:tc>
      </w:tr>
      <w:tr w:rsidR="007C7B50" w:rsidRPr="000033E2" w14:paraId="3D864911" w14:textId="77777777" w:rsidTr="00405CC5">
        <w:trPr>
          <w:trHeight w:val="227"/>
        </w:trPr>
        <w:tc>
          <w:tcPr>
            <w:tcW w:w="22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5BD87B" w14:textId="77777777" w:rsidR="007C7B50" w:rsidRDefault="00F36237" w:rsidP="00E13BCB">
            <w:hyperlink w:anchor="SPUDU02" w:history="1">
              <w:r w:rsidR="007C7B50" w:rsidRPr="00FB2BA3">
                <w:rPr>
                  <w:rStyle w:val="a4"/>
                  <w:lang w:val="en-US"/>
                </w:rPr>
                <w:t>SPU</w:t>
              </w:r>
              <w:r w:rsidR="007C7B50" w:rsidRPr="00FB2BA3">
                <w:rPr>
                  <w:rStyle w:val="a4"/>
                </w:rPr>
                <w:t>.</w:t>
              </w:r>
              <w:r w:rsidR="007C7B50" w:rsidRPr="00FB2BA3">
                <w:rPr>
                  <w:rStyle w:val="a4"/>
                  <w:lang w:val="en-US"/>
                </w:rPr>
                <w:t>DU</w:t>
              </w:r>
              <w:r w:rsidR="007C7B50" w:rsidRPr="00FB2BA3">
                <w:rPr>
                  <w:rStyle w:val="a4"/>
                </w:rPr>
                <w:t>.0</w:t>
              </w:r>
              <w:r w:rsidR="007C7B50" w:rsidRPr="00FB2BA3">
                <w:rPr>
                  <w:rStyle w:val="a4"/>
                  <w:lang w:val="en-US"/>
                </w:rPr>
                <w:t>2</w:t>
              </w:r>
            </w:hyperlink>
          </w:p>
        </w:tc>
        <w:tc>
          <w:tcPr>
            <w:tcW w:w="7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78CBEF4" w14:textId="77777777" w:rsidR="007C7B50" w:rsidRDefault="007C7B50" w:rsidP="00E13BCB">
            <w:r>
              <w:t>При впервые выявленном заболевании пациент не может быть снят с Д-учета</w:t>
            </w:r>
          </w:p>
        </w:tc>
      </w:tr>
      <w:tr w:rsidR="007C7B50" w:rsidRPr="000033E2" w14:paraId="4441BB59" w14:textId="77777777" w:rsidTr="00405CC5">
        <w:trPr>
          <w:trHeight w:val="227"/>
        </w:trPr>
        <w:tc>
          <w:tcPr>
            <w:tcW w:w="22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ADF461" w14:textId="77777777" w:rsidR="007C7B50" w:rsidRDefault="00F36237" w:rsidP="00E13BCB">
            <w:hyperlink w:anchor="SPUDU03" w:history="1">
              <w:r w:rsidR="007C7B50" w:rsidRPr="00FB2BA3">
                <w:rPr>
                  <w:rStyle w:val="a4"/>
                  <w:lang w:val="en-US"/>
                </w:rPr>
                <w:t>SPU</w:t>
              </w:r>
              <w:r w:rsidR="007C7B50" w:rsidRPr="00FB2BA3">
                <w:rPr>
                  <w:rStyle w:val="a4"/>
                </w:rPr>
                <w:t>.</w:t>
              </w:r>
              <w:r w:rsidR="007C7B50" w:rsidRPr="00FB2BA3">
                <w:rPr>
                  <w:rStyle w:val="a4"/>
                  <w:lang w:val="en-US"/>
                </w:rPr>
                <w:t>DU</w:t>
              </w:r>
              <w:r w:rsidR="007C7B50" w:rsidRPr="00FB2BA3">
                <w:rPr>
                  <w:rStyle w:val="a4"/>
                </w:rPr>
                <w:t>.0</w:t>
              </w:r>
              <w:r w:rsidR="007C7B50" w:rsidRPr="00FB2BA3">
                <w:rPr>
                  <w:rStyle w:val="a4"/>
                  <w:lang w:val="en-US"/>
                </w:rPr>
                <w:t>3</w:t>
              </w:r>
            </w:hyperlink>
          </w:p>
        </w:tc>
        <w:tc>
          <w:tcPr>
            <w:tcW w:w="7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38519F6" w14:textId="77777777" w:rsidR="007C7B50" w:rsidRDefault="007C7B50" w:rsidP="00E13BCB">
            <w:r>
              <w:t xml:space="preserve">Пациент был ранее взят на Д-учет </w:t>
            </w:r>
          </w:p>
        </w:tc>
      </w:tr>
      <w:tr w:rsidR="007C7B50" w:rsidRPr="000033E2" w14:paraId="789C2302" w14:textId="77777777" w:rsidTr="00405CC5">
        <w:trPr>
          <w:trHeight w:val="227"/>
        </w:trPr>
        <w:tc>
          <w:tcPr>
            <w:tcW w:w="22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BD1C07" w14:textId="77777777" w:rsidR="007C7B50" w:rsidRDefault="00F36237" w:rsidP="00E13BCB">
            <w:hyperlink w:anchor="SPUDU04" w:history="1">
              <w:r w:rsidR="007C7B50" w:rsidRPr="00FB2BA3">
                <w:rPr>
                  <w:rStyle w:val="a4"/>
                  <w:lang w:val="en-US"/>
                </w:rPr>
                <w:t>SPU</w:t>
              </w:r>
              <w:r w:rsidR="007C7B50" w:rsidRPr="00FB2BA3">
                <w:rPr>
                  <w:rStyle w:val="a4"/>
                </w:rPr>
                <w:t>.</w:t>
              </w:r>
              <w:r w:rsidR="007C7B50" w:rsidRPr="00FB2BA3">
                <w:rPr>
                  <w:rStyle w:val="a4"/>
                  <w:lang w:val="en-US"/>
                </w:rPr>
                <w:t>DU</w:t>
              </w:r>
              <w:r w:rsidR="007C7B50" w:rsidRPr="00FB2BA3">
                <w:rPr>
                  <w:rStyle w:val="a4"/>
                </w:rPr>
                <w:t>.0</w:t>
              </w:r>
              <w:r w:rsidR="007C7B50" w:rsidRPr="00FB2BA3">
                <w:rPr>
                  <w:rStyle w:val="a4"/>
                  <w:lang w:val="en-US"/>
                </w:rPr>
                <w:t>4</w:t>
              </w:r>
            </w:hyperlink>
          </w:p>
        </w:tc>
        <w:tc>
          <w:tcPr>
            <w:tcW w:w="7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9E8F216" w14:textId="77777777" w:rsidR="007C7B50" w:rsidRDefault="007C7B50" w:rsidP="00E13BCB">
            <w:r>
              <w:t xml:space="preserve">Пациент был ранее снят с Д-учета </w:t>
            </w:r>
          </w:p>
        </w:tc>
      </w:tr>
      <w:tr w:rsidR="007C7B50" w:rsidRPr="000033E2" w14:paraId="60C0706E" w14:textId="77777777" w:rsidTr="00405CC5">
        <w:trPr>
          <w:trHeight w:val="227"/>
        </w:trPr>
        <w:tc>
          <w:tcPr>
            <w:tcW w:w="22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F80F05" w14:textId="77777777" w:rsidR="007C7B50" w:rsidRDefault="00F36237" w:rsidP="00E13BCB">
            <w:hyperlink w:anchor="SPUDU05" w:history="1">
              <w:r w:rsidR="007C7B50" w:rsidRPr="00FB2BA3">
                <w:rPr>
                  <w:rStyle w:val="a4"/>
                  <w:lang w:val="en-US"/>
                </w:rPr>
                <w:t>SPU</w:t>
              </w:r>
              <w:r w:rsidR="007C7B50" w:rsidRPr="00FB2BA3">
                <w:rPr>
                  <w:rStyle w:val="a4"/>
                </w:rPr>
                <w:t>.</w:t>
              </w:r>
              <w:r w:rsidR="007C7B50" w:rsidRPr="00FB2BA3">
                <w:rPr>
                  <w:rStyle w:val="a4"/>
                  <w:lang w:val="en-US"/>
                </w:rPr>
                <w:t>DU</w:t>
              </w:r>
              <w:r w:rsidR="007C7B50" w:rsidRPr="00FB2BA3">
                <w:rPr>
                  <w:rStyle w:val="a4"/>
                </w:rPr>
                <w:t>.0</w:t>
              </w:r>
              <w:r w:rsidR="007C7B50" w:rsidRPr="00FB2BA3">
                <w:rPr>
                  <w:rStyle w:val="a4"/>
                  <w:lang w:val="en-US"/>
                </w:rPr>
                <w:t>5</w:t>
              </w:r>
            </w:hyperlink>
          </w:p>
        </w:tc>
        <w:tc>
          <w:tcPr>
            <w:tcW w:w="7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F650010" w14:textId="77777777" w:rsidR="007C7B50" w:rsidRDefault="007C7B50" w:rsidP="00E13BCB">
            <w:r w:rsidRPr="007611C5">
              <w:t xml:space="preserve">В этом году уже есть запись о Д-учете (сохранение </w:t>
            </w:r>
            <w:r>
              <w:t xml:space="preserve">этой записи </w:t>
            </w:r>
            <w:r w:rsidRPr="007611C5">
              <w:t>не повлияет на подсчет в ф.12)</w:t>
            </w:r>
          </w:p>
        </w:tc>
      </w:tr>
      <w:tr w:rsidR="007C7B50" w:rsidRPr="000033E2" w14:paraId="195DE5DE" w14:textId="77777777" w:rsidTr="00405CC5">
        <w:trPr>
          <w:trHeight w:val="227"/>
        </w:trPr>
        <w:tc>
          <w:tcPr>
            <w:tcW w:w="22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A60726" w14:textId="77777777" w:rsidR="007C7B50" w:rsidRDefault="00F36237" w:rsidP="00E330C3">
            <w:hyperlink w:anchor="SPUTD04" w:history="1">
              <w:r w:rsidR="007C7B50" w:rsidRPr="00FB0007">
                <w:rPr>
                  <w:rStyle w:val="a4"/>
                  <w:lang w:val="en-US"/>
                </w:rPr>
                <w:t>SPU</w:t>
              </w:r>
              <w:r w:rsidR="007C7B50" w:rsidRPr="00FB0007">
                <w:rPr>
                  <w:rStyle w:val="a4"/>
                </w:rPr>
                <w:t>.</w:t>
              </w:r>
              <w:r w:rsidR="007C7B50" w:rsidRPr="00FB0007">
                <w:rPr>
                  <w:rStyle w:val="a4"/>
                  <w:lang w:val="en-US"/>
                </w:rPr>
                <w:t>TD</w:t>
              </w:r>
              <w:r w:rsidR="007C7B50" w:rsidRPr="00FB0007">
                <w:rPr>
                  <w:rStyle w:val="a4"/>
                </w:rPr>
                <w:t>.04</w:t>
              </w:r>
            </w:hyperlink>
          </w:p>
        </w:tc>
        <w:tc>
          <w:tcPr>
            <w:tcW w:w="7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96D18D0" w14:textId="77777777" w:rsidR="007C7B50" w:rsidRDefault="007C7B50" w:rsidP="00E330C3">
            <w:r w:rsidRPr="004F0474">
              <w:t>Травма должна быть впервые выявленным диагнозом</w:t>
            </w:r>
          </w:p>
        </w:tc>
      </w:tr>
    </w:tbl>
    <w:p w14:paraId="69B2812B" w14:textId="77777777" w:rsidR="00DB4184" w:rsidRPr="00DB4184" w:rsidRDefault="00DB4184" w:rsidP="00FF5CAA"/>
    <w:p w14:paraId="6B549D83" w14:textId="77777777" w:rsidR="00FF5CAA" w:rsidRPr="008F293C" w:rsidRDefault="00FF5CAA" w:rsidP="00FF5CAA">
      <w:pPr>
        <w:pStyle w:val="1"/>
        <w:numPr>
          <w:ilvl w:val="0"/>
          <w:numId w:val="16"/>
        </w:numPr>
      </w:pPr>
      <w:bookmarkStart w:id="20" w:name="_GoBack"/>
      <w:bookmarkEnd w:id="20"/>
      <w:r>
        <w:br w:type="page"/>
      </w:r>
      <w:bookmarkStart w:id="21" w:name="_Toc399347960"/>
      <w:r w:rsidRPr="008F293C">
        <w:lastRenderedPageBreak/>
        <w:t>Назначение данного документа</w:t>
      </w:r>
      <w:bookmarkEnd w:id="21"/>
    </w:p>
    <w:p w14:paraId="282B8A46" w14:textId="1AAF4FC9" w:rsidR="00FF5CAA" w:rsidRDefault="00FF5CAA" w:rsidP="00FF5CAA">
      <w:r>
        <w:t xml:space="preserve">Настоящий документ разрабатывается в начале проекта и содержит </w:t>
      </w:r>
      <w:r w:rsidR="00B34E80">
        <w:t>описание ошибок ФЛК, которые должны быть реализованы в рамках проекта МС ЕМИАС</w:t>
      </w:r>
      <w:r>
        <w:t>.</w:t>
      </w:r>
    </w:p>
    <w:p w14:paraId="2964779F" w14:textId="77777777" w:rsidR="00FF5CAA" w:rsidRPr="00485A7A" w:rsidRDefault="00FF5CAA" w:rsidP="00FF5CAA">
      <w:r>
        <w:t>Документ предназначен для сотрудников проектной команды, а также заказчиков и спонсоров проекта (внешних или внутренних).</w:t>
      </w:r>
    </w:p>
    <w:p w14:paraId="0E4DE096" w14:textId="77777777" w:rsidR="00FF5CAA" w:rsidRDefault="00FF5CAA" w:rsidP="00FF5CAA">
      <w:pPr>
        <w:pStyle w:val="1"/>
      </w:pPr>
      <w:bookmarkStart w:id="22" w:name="_Toc399347961"/>
      <w:r>
        <w:t>Общие сведения</w:t>
      </w:r>
      <w:bookmarkEnd w:id="22"/>
    </w:p>
    <w:p w14:paraId="5CAD9B74" w14:textId="77777777" w:rsidR="00FF5CAA" w:rsidRPr="0042074A" w:rsidRDefault="00FF5CAA" w:rsidP="00FF5CAA">
      <w:pPr>
        <w:pStyle w:val="2"/>
      </w:pPr>
      <w:bookmarkStart w:id="23" w:name="_Toc399347962"/>
      <w:r>
        <w:t>Процесс ввода данных для проверки</w:t>
      </w:r>
      <w:bookmarkEnd w:id="23"/>
    </w:p>
    <w:p w14:paraId="0B319D7E" w14:textId="354F7951" w:rsidR="00FF5CAA" w:rsidRPr="00216E70" w:rsidRDefault="00FF5CAA" w:rsidP="00FF5CAA">
      <w:r w:rsidRPr="00216E70">
        <w:t xml:space="preserve">Документ описывает методику проведения форматно-логического контроля данных, которые пользователи вводят в систему ЕМИАС в подсистему </w:t>
      </w:r>
      <w:r w:rsidR="00B34E80">
        <w:t>МС</w:t>
      </w:r>
      <w:r w:rsidRPr="00216E70">
        <w:t xml:space="preserve"> для </w:t>
      </w:r>
      <w:r w:rsidR="00B34E80">
        <w:t>формирования отчетности</w:t>
      </w:r>
      <w:r w:rsidRPr="00216E70">
        <w:t>.</w:t>
      </w:r>
    </w:p>
    <w:p w14:paraId="097390EA" w14:textId="146E5EC1" w:rsidR="00FF5CAA" w:rsidRDefault="00FF5CAA" w:rsidP="00FF5CAA">
      <w:r>
        <w:t xml:space="preserve">Ввод данных может быть выполнен в экранные интерфейсы </w:t>
      </w:r>
      <w:r w:rsidR="00B34E80">
        <w:t>МС ЕМИАС</w:t>
      </w:r>
      <w:r>
        <w:t xml:space="preserve"> – специализированный АРМ – временный интерфейс, находящийся в эксплуатации до разработки в составе ЕМИАС подсистемы Единого интерфейса.</w:t>
      </w:r>
    </w:p>
    <w:p w14:paraId="7E01F0FB" w14:textId="483D80D5" w:rsidR="00FF5CAA" w:rsidRDefault="00FF5CAA" w:rsidP="00FF5CAA">
      <w:r>
        <w:t xml:space="preserve">При вводе сведений в </w:t>
      </w:r>
      <w:r w:rsidR="00F3045F">
        <w:t xml:space="preserve">АРМ </w:t>
      </w:r>
      <w:r w:rsidR="00B34E80">
        <w:t>МС</w:t>
      </w:r>
      <w:r>
        <w:t xml:space="preserve"> данные проверяются непосредственно перед сохранением. </w:t>
      </w:r>
    </w:p>
    <w:p w14:paraId="6BA2163B" w14:textId="77777777" w:rsidR="00FF5CAA" w:rsidRPr="0042074A" w:rsidRDefault="00FF5CAA" w:rsidP="00FF5CAA">
      <w:pPr>
        <w:pStyle w:val="2"/>
      </w:pPr>
      <w:bookmarkStart w:id="24" w:name="_Toc399347963"/>
      <w:r>
        <w:t>Перечень проверок и коды ошибок</w:t>
      </w:r>
      <w:bookmarkEnd w:id="24"/>
    </w:p>
    <w:p w14:paraId="29912848" w14:textId="60109161" w:rsidR="00FF5CAA" w:rsidRDefault="00FF5CAA" w:rsidP="00FF5CAA">
      <w:r>
        <w:t>Состав проверок</w:t>
      </w:r>
      <w:r w:rsidR="00F3045F">
        <w:t>, выполняемых на различных этапах работы пользователей, должен быть настраиваемым;</w:t>
      </w:r>
      <w:r>
        <w:t xml:space="preserve"> способы и параметры настройки описаны ниже.</w:t>
      </w:r>
    </w:p>
    <w:p w14:paraId="40C32D1F" w14:textId="77777777" w:rsidR="00FF5CAA" w:rsidRDefault="00FF5CAA" w:rsidP="00FF5CAA">
      <w:pPr>
        <w:pStyle w:val="1"/>
      </w:pPr>
      <w:bookmarkStart w:id="25" w:name="_Toc399347964"/>
      <w:r>
        <w:t>Настройки поверок ФЛК</w:t>
      </w:r>
      <w:bookmarkEnd w:id="25"/>
    </w:p>
    <w:p w14:paraId="36DE7BEE" w14:textId="46CDEBE2" w:rsidR="00491893" w:rsidRPr="00B34E80" w:rsidRDefault="00FF5CAA" w:rsidP="00B34E80">
      <w:r>
        <w:t xml:space="preserve">В </w:t>
      </w:r>
      <w:r w:rsidR="00B34E80">
        <w:t xml:space="preserve">МС ЕМИАС должен использоваться единый механизм настроек проверок </w:t>
      </w:r>
      <w:r>
        <w:t>СПУ ЕМИАС</w:t>
      </w:r>
      <w:r w:rsidR="00B34E80">
        <w:t>.</w:t>
      </w:r>
    </w:p>
    <w:p w14:paraId="766E9A6A" w14:textId="77777777" w:rsidR="00491893" w:rsidRPr="00B34E80" w:rsidRDefault="00491893" w:rsidP="00491893"/>
    <w:p w14:paraId="0C26C820" w14:textId="77777777" w:rsidR="00491893" w:rsidRPr="00B34E80" w:rsidRDefault="00491893" w:rsidP="00491893">
      <w:pPr>
        <w:sectPr w:rsidR="00491893" w:rsidRPr="00B34E80" w:rsidSect="003B4A7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9C1517" w14:textId="22C209F7" w:rsidR="00FF5CAA" w:rsidRDefault="00FF5CAA" w:rsidP="00FF5CAA">
      <w:pPr>
        <w:pStyle w:val="1"/>
      </w:pPr>
      <w:bookmarkStart w:id="26" w:name="_Toc399347965"/>
      <w:r>
        <w:lastRenderedPageBreak/>
        <w:t>Проверки ФЛК</w:t>
      </w:r>
      <w:bookmarkEnd w:id="26"/>
      <w:r>
        <w:t xml:space="preserve"> </w:t>
      </w:r>
    </w:p>
    <w:p w14:paraId="55E1F1EA" w14:textId="77777777" w:rsidR="00FF5CAA" w:rsidRDefault="00FF5CAA" w:rsidP="00FF5CAA">
      <w:r>
        <w:t>Ниже по разделам приведены группы проверок, их алгоритмы, сообщения об ошибках.</w:t>
      </w:r>
    </w:p>
    <w:p w14:paraId="1E14EBF3" w14:textId="77777777" w:rsidR="00FF5CAA" w:rsidRDefault="00FF5CAA" w:rsidP="002C7CE9">
      <w:pPr>
        <w:pStyle w:val="2"/>
      </w:pPr>
      <w:bookmarkStart w:id="27" w:name="_Toc399347966"/>
      <w:r>
        <w:t>Травмы</w:t>
      </w:r>
      <w:bookmarkEnd w:id="27"/>
    </w:p>
    <w:p w14:paraId="23AC78EF" w14:textId="77777777" w:rsidR="00FF5CAA" w:rsidRPr="0009539C" w:rsidRDefault="00FF5CAA" w:rsidP="00FF5CAA">
      <w:r>
        <w:t>Проверки выполняются только для ТАП, у которых код диагноза (</w:t>
      </w:r>
      <w:r w:rsidRPr="0069181D">
        <w:t>spu_diagnosis</w:t>
      </w:r>
      <w:r>
        <w:t>.</w:t>
      </w:r>
      <w:r>
        <w:rPr>
          <w:lang w:val="en-US"/>
        </w:rPr>
        <w:t>code</w:t>
      </w:r>
      <w:r>
        <w:t xml:space="preserve">) начинается с латинской буквы Т, </w:t>
      </w:r>
      <w:r>
        <w:rPr>
          <w:lang w:val="en-US"/>
        </w:rPr>
        <w:t>S</w:t>
      </w:r>
      <w:r>
        <w:t xml:space="preserve">, </w:t>
      </w:r>
      <w:r>
        <w:rPr>
          <w:lang w:val="en-US"/>
        </w:rPr>
        <w:t>Y</w:t>
      </w:r>
    </w:p>
    <w:p w14:paraId="2AA83BE2" w14:textId="77777777" w:rsidR="00FF5CAA" w:rsidRDefault="00FF5CAA" w:rsidP="00FF5CAA">
      <w:r>
        <w:t xml:space="preserve"> </w:t>
      </w:r>
    </w:p>
    <w:tbl>
      <w:tblPr>
        <w:tblW w:w="45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657"/>
        <w:gridCol w:w="3079"/>
        <w:gridCol w:w="5087"/>
        <w:gridCol w:w="527"/>
      </w:tblGrid>
      <w:tr w:rsidR="001107A5" w:rsidRPr="00B03344" w14:paraId="0C46E9C0" w14:textId="77777777" w:rsidTr="001107A5">
        <w:trPr>
          <w:tblHeader/>
        </w:trPr>
        <w:tc>
          <w:tcPr>
            <w:tcW w:w="419" w:type="pct"/>
            <w:shd w:val="clear" w:color="auto" w:fill="D9D9D9" w:themeFill="background1" w:themeFillShade="D9"/>
            <w:vAlign w:val="center"/>
          </w:tcPr>
          <w:p w14:paraId="130E2123" w14:textId="77777777" w:rsidR="001107A5" w:rsidRPr="00B03344" w:rsidRDefault="001107A5" w:rsidP="001107A5">
            <w:pPr>
              <w:rPr>
                <w:b/>
              </w:rPr>
            </w:pPr>
            <w:r w:rsidRPr="00B03344">
              <w:rPr>
                <w:b/>
              </w:rPr>
              <w:t>Код</w:t>
            </w:r>
          </w:p>
        </w:tc>
        <w:tc>
          <w:tcPr>
            <w:tcW w:w="1357" w:type="pct"/>
            <w:shd w:val="clear" w:color="auto" w:fill="D9D9D9" w:themeFill="background1" w:themeFillShade="D9"/>
            <w:vAlign w:val="center"/>
          </w:tcPr>
          <w:p w14:paraId="2019F73F" w14:textId="77777777" w:rsidR="001107A5" w:rsidRPr="00B03344" w:rsidRDefault="001107A5" w:rsidP="001107A5">
            <w:pPr>
              <w:rPr>
                <w:b/>
              </w:rPr>
            </w:pPr>
            <w:r w:rsidRPr="00B03344">
              <w:rPr>
                <w:b/>
              </w:rPr>
              <w:t>Текст ошибки</w:t>
            </w:r>
          </w:p>
        </w:tc>
        <w:tc>
          <w:tcPr>
            <w:tcW w:w="1142" w:type="pct"/>
            <w:shd w:val="clear" w:color="auto" w:fill="D9D9D9" w:themeFill="background1" w:themeFillShade="D9"/>
            <w:vAlign w:val="center"/>
          </w:tcPr>
          <w:p w14:paraId="1F2EFE93" w14:textId="77777777" w:rsidR="001107A5" w:rsidRDefault="001107A5" w:rsidP="001107A5">
            <w:pPr>
              <w:rPr>
                <w:b/>
              </w:rPr>
            </w:pPr>
            <w:r>
              <w:rPr>
                <w:b/>
              </w:rPr>
              <w:t>Пояснение</w:t>
            </w:r>
          </w:p>
        </w:tc>
        <w:tc>
          <w:tcPr>
            <w:tcW w:w="1887" w:type="pct"/>
            <w:shd w:val="clear" w:color="auto" w:fill="D9D9D9" w:themeFill="background1" w:themeFillShade="D9"/>
            <w:vAlign w:val="center"/>
          </w:tcPr>
          <w:p w14:paraId="68E8FE97" w14:textId="77777777" w:rsidR="001107A5" w:rsidRPr="00B03344" w:rsidRDefault="001107A5" w:rsidP="001107A5">
            <w:pPr>
              <w:rPr>
                <w:b/>
              </w:rPr>
            </w:pPr>
            <w:r>
              <w:rPr>
                <w:b/>
              </w:rPr>
              <w:t>Когда вывести текст</w:t>
            </w:r>
          </w:p>
        </w:tc>
        <w:tc>
          <w:tcPr>
            <w:tcW w:w="195" w:type="pct"/>
            <w:shd w:val="clear" w:color="auto" w:fill="D9D9D9" w:themeFill="background1" w:themeFillShade="D9"/>
            <w:vAlign w:val="center"/>
          </w:tcPr>
          <w:p w14:paraId="4D7BDD5B" w14:textId="77777777" w:rsidR="001107A5" w:rsidRDefault="001107A5" w:rsidP="001107A5">
            <w:pPr>
              <w:rPr>
                <w:b/>
              </w:rPr>
            </w:pPr>
            <w:r>
              <w:rPr>
                <w:b/>
                <w:lang w:val="en-US"/>
              </w:rPr>
              <w:t>Crit</w:t>
            </w:r>
          </w:p>
        </w:tc>
      </w:tr>
      <w:tr w:rsidR="004F0474" w:rsidRPr="00A67107" w14:paraId="61863CD0" w14:textId="77777777" w:rsidTr="001107A5">
        <w:tc>
          <w:tcPr>
            <w:tcW w:w="419" w:type="pct"/>
          </w:tcPr>
          <w:p w14:paraId="782CC0CB" w14:textId="669173D7" w:rsidR="004F0474" w:rsidRPr="00FB0007" w:rsidRDefault="004F0474" w:rsidP="00FB0007">
            <w:bookmarkStart w:id="28" w:name="SPUTD04"/>
            <w:r w:rsidRPr="004F0474">
              <w:rPr>
                <w:lang w:val="en-US"/>
              </w:rPr>
              <w:t>SPU</w:t>
            </w:r>
            <w:r w:rsidRPr="004F0474">
              <w:t>.</w:t>
            </w:r>
            <w:r w:rsidRPr="004F0474">
              <w:rPr>
                <w:lang w:val="en-US"/>
              </w:rPr>
              <w:t>TD</w:t>
            </w:r>
            <w:r w:rsidRPr="004F0474">
              <w:t>.0</w:t>
            </w:r>
            <w:r w:rsidR="00FB0007">
              <w:t>4</w:t>
            </w:r>
            <w:bookmarkEnd w:id="28"/>
          </w:p>
        </w:tc>
        <w:tc>
          <w:tcPr>
            <w:tcW w:w="1357" w:type="pct"/>
          </w:tcPr>
          <w:p w14:paraId="67ED255A" w14:textId="209C37C3" w:rsidR="004F0474" w:rsidRDefault="004F0474" w:rsidP="001A58DA">
            <w:r w:rsidRPr="004F0474">
              <w:t>Травма должна быть впервые выявленным диагнозом</w:t>
            </w:r>
          </w:p>
        </w:tc>
        <w:tc>
          <w:tcPr>
            <w:tcW w:w="1142" w:type="pct"/>
          </w:tcPr>
          <w:p w14:paraId="0FBEE668" w14:textId="77777777" w:rsidR="004F0474" w:rsidRPr="001107A5" w:rsidRDefault="004F0474" w:rsidP="001A58DA">
            <w:pPr>
              <w:pStyle w:val="BR"/>
              <w:numPr>
                <w:ilvl w:val="0"/>
                <w:numId w:val="19"/>
              </w:numPr>
              <w:ind w:left="0" w:firstLine="0"/>
            </w:pPr>
          </w:p>
        </w:tc>
        <w:tc>
          <w:tcPr>
            <w:tcW w:w="1887" w:type="pct"/>
          </w:tcPr>
          <w:p w14:paraId="5F4F7784" w14:textId="77777777" w:rsidR="004F0474" w:rsidRDefault="004F0474" w:rsidP="004F0474">
            <w:r>
              <w:t xml:space="preserve">Код диагноза начинается с символа </w:t>
            </w:r>
            <w:r>
              <w:rPr>
                <w:lang w:val="en-US"/>
              </w:rPr>
              <w:t>S</w:t>
            </w:r>
            <w:r w:rsidRPr="000A6178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T</w:t>
            </w:r>
            <w:r>
              <w:t xml:space="preserve"> или </w:t>
            </w:r>
            <w:r>
              <w:rPr>
                <w:lang w:val="en-US"/>
              </w:rPr>
              <w:t>Y</w:t>
            </w:r>
            <w:r w:rsidRPr="00D265A6">
              <w:t xml:space="preserve"> </w:t>
            </w:r>
            <w:r>
              <w:t>И</w:t>
            </w:r>
          </w:p>
          <w:p w14:paraId="2999EF29" w14:textId="06A8E736" w:rsidR="004F0474" w:rsidRPr="006C7B3D" w:rsidRDefault="004F0474" w:rsidP="004F0474">
            <w:r>
              <w:t>Характер заболевания =2</w:t>
            </w:r>
          </w:p>
        </w:tc>
        <w:tc>
          <w:tcPr>
            <w:tcW w:w="195" w:type="pct"/>
          </w:tcPr>
          <w:p w14:paraId="1178C766" w14:textId="5370DD8A" w:rsidR="004F0474" w:rsidRDefault="003A7654" w:rsidP="001A58DA">
            <w:r>
              <w:t>нет</w:t>
            </w:r>
          </w:p>
        </w:tc>
      </w:tr>
    </w:tbl>
    <w:p w14:paraId="25CAAC18" w14:textId="77777777" w:rsidR="00FF5CAA" w:rsidRPr="00A67107" w:rsidRDefault="00FF5CAA" w:rsidP="00FF5CAA"/>
    <w:p w14:paraId="6B38E005" w14:textId="29309CF3" w:rsidR="00FF5CAA" w:rsidRDefault="00391D86" w:rsidP="002C7CE9">
      <w:pPr>
        <w:pStyle w:val="2"/>
      </w:pPr>
      <w:bookmarkStart w:id="29" w:name="_Toc399347967"/>
      <w:r>
        <w:t>Диагнозы</w:t>
      </w:r>
      <w:bookmarkEnd w:id="29"/>
    </w:p>
    <w:p w14:paraId="3A5626F3" w14:textId="284E5AE4" w:rsidR="00AB6389" w:rsidRDefault="00D46EF1" w:rsidP="00AB6389">
      <w:r>
        <w:t xml:space="preserve">Проверки могут быть выполнены в </w:t>
      </w:r>
      <w:r w:rsidR="00215631">
        <w:t xml:space="preserve">АРМ СПУ, а также в </w:t>
      </w:r>
      <w:r>
        <w:t>АРМ медицинского статистика, в котором разработаны экранные формы для ускоренного ввода сведений ТАП в объеме, необходимом и достаточном для формирования статистических отчетов, содержащих сведения о заболеваемости, т.е. о выявленных диагнозах, за отчетный период.</w:t>
      </w:r>
      <w:r w:rsidR="00865E62">
        <w:t xml:space="preserve"> </w:t>
      </w:r>
    </w:p>
    <w:p w14:paraId="64CBEB39" w14:textId="77777777" w:rsidR="00AB6389" w:rsidRPr="00AB6389" w:rsidRDefault="00AB6389" w:rsidP="00AB63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9"/>
        <w:gridCol w:w="4999"/>
        <w:gridCol w:w="1192"/>
        <w:gridCol w:w="6929"/>
        <w:gridCol w:w="527"/>
      </w:tblGrid>
      <w:tr w:rsidR="00AB6389" w:rsidRPr="00AB6389" w14:paraId="50923AFB" w14:textId="77777777" w:rsidTr="00E13BCB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761B1B" w14:textId="77777777" w:rsidR="00AB6389" w:rsidRPr="00AB6389" w:rsidRDefault="00AB6389" w:rsidP="00AB6389">
            <w:pPr>
              <w:rPr>
                <w:b/>
              </w:rPr>
            </w:pPr>
            <w:r w:rsidRPr="00AB6389">
              <w:rPr>
                <w:b/>
              </w:rPr>
              <w:t>Код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FAB7A5" w14:textId="77777777" w:rsidR="00AB6389" w:rsidRPr="00AB6389" w:rsidRDefault="00AB6389" w:rsidP="00AB6389">
            <w:pPr>
              <w:rPr>
                <w:b/>
              </w:rPr>
            </w:pPr>
            <w:r w:rsidRPr="00AB6389">
              <w:rPr>
                <w:b/>
              </w:rPr>
              <w:t>Текст ошибки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16410CD" w14:textId="77777777" w:rsidR="00AB6389" w:rsidRPr="00AB6389" w:rsidRDefault="00AB6389" w:rsidP="00AB6389">
            <w:pPr>
              <w:rPr>
                <w:b/>
              </w:rPr>
            </w:pPr>
            <w:r w:rsidRPr="00AB6389">
              <w:rPr>
                <w:b/>
              </w:rPr>
              <w:t>Пояснение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E57CD6" w14:textId="77777777" w:rsidR="00AB6389" w:rsidRPr="00AB6389" w:rsidRDefault="00AB6389" w:rsidP="00AB6389">
            <w:pPr>
              <w:rPr>
                <w:b/>
              </w:rPr>
            </w:pPr>
            <w:r w:rsidRPr="00AB6389">
              <w:rPr>
                <w:b/>
              </w:rPr>
              <w:t>Когда вывести текст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F2FAF4" w14:textId="77777777" w:rsidR="00AB6389" w:rsidRPr="00AB6389" w:rsidRDefault="00AB6389" w:rsidP="00AB6389">
            <w:pPr>
              <w:rPr>
                <w:b/>
              </w:rPr>
            </w:pPr>
            <w:r w:rsidRPr="00AB6389">
              <w:rPr>
                <w:b/>
                <w:lang w:val="en-US"/>
              </w:rPr>
              <w:t>Crit</w:t>
            </w:r>
          </w:p>
        </w:tc>
      </w:tr>
      <w:tr w:rsidR="00AB6389" w:rsidRPr="00A67107" w14:paraId="112D6095" w14:textId="77777777" w:rsidTr="00E13BCB">
        <w:tc>
          <w:tcPr>
            <w:tcW w:w="0" w:type="auto"/>
          </w:tcPr>
          <w:p w14:paraId="5FC9C302" w14:textId="018BA1D4" w:rsidR="00AB6389" w:rsidRPr="00AB6389" w:rsidRDefault="00AB6389" w:rsidP="00E13BCB">
            <w:bookmarkStart w:id="30" w:name="SPUDS12" w:colFirst="0" w:colLast="0"/>
            <w:r w:rsidRPr="006F149B">
              <w:rPr>
                <w:lang w:val="en-US"/>
              </w:rPr>
              <w:t>SPU</w:t>
            </w:r>
            <w:r w:rsidRPr="006F149B">
              <w:t>.</w:t>
            </w:r>
            <w:r w:rsidRPr="006F149B">
              <w:rPr>
                <w:lang w:val="en-US"/>
              </w:rPr>
              <w:t>DS</w:t>
            </w:r>
            <w:r w:rsidRPr="006F149B">
              <w:t>.1</w:t>
            </w:r>
            <w:r>
              <w:t>2</w:t>
            </w:r>
          </w:p>
        </w:tc>
        <w:tc>
          <w:tcPr>
            <w:tcW w:w="0" w:type="auto"/>
          </w:tcPr>
          <w:p w14:paraId="5A4B0009" w14:textId="77777777" w:rsidR="00AB6389" w:rsidRDefault="00AB6389" w:rsidP="00E13BCB">
            <w:r w:rsidRPr="006F149B">
              <w:t>Хроническое заболевание было установлено ранее</w:t>
            </w:r>
          </w:p>
        </w:tc>
        <w:tc>
          <w:tcPr>
            <w:tcW w:w="0" w:type="auto"/>
          </w:tcPr>
          <w:p w14:paraId="0A4D5115" w14:textId="77777777" w:rsidR="00AB6389" w:rsidRDefault="00AB6389" w:rsidP="00E13BCB">
            <w:pPr>
              <w:pStyle w:val="BR"/>
              <w:numPr>
                <w:ilvl w:val="0"/>
                <w:numId w:val="19"/>
              </w:numPr>
              <w:ind w:left="0" w:firstLine="0"/>
            </w:pPr>
          </w:p>
        </w:tc>
        <w:tc>
          <w:tcPr>
            <w:tcW w:w="0" w:type="auto"/>
          </w:tcPr>
          <w:p w14:paraId="532C571D" w14:textId="77777777" w:rsidR="00AB6389" w:rsidRDefault="00AB6389" w:rsidP="00E13BCB">
            <w:r>
              <w:t>Характер заболевания =1 И</w:t>
            </w:r>
          </w:p>
          <w:p w14:paraId="6716CE1F" w14:textId="77777777" w:rsidR="00AB6389" w:rsidRPr="00BE7149" w:rsidRDefault="00AB6389" w:rsidP="00E13BCB">
            <w:r>
              <w:t>В наименовании диагноза есть подстрока «хроническ»</w:t>
            </w:r>
            <w:r w:rsidRPr="00BE7149">
              <w:t xml:space="preserve"> </w:t>
            </w:r>
            <w:r>
              <w:t>И</w:t>
            </w:r>
          </w:p>
          <w:p w14:paraId="70EE6C40" w14:textId="77777777" w:rsidR="00AB6389" w:rsidRDefault="00AB6389" w:rsidP="00E13BCB">
            <w:r>
              <w:t xml:space="preserve">В БД найдена </w:t>
            </w:r>
            <w:r w:rsidRPr="00B15B5E">
              <w:t xml:space="preserve">другая </w:t>
            </w:r>
            <w:r>
              <w:t>запись диагноза, в которой совпадают значения полей: Пациент, Код диагноза</w:t>
            </w:r>
          </w:p>
        </w:tc>
        <w:tc>
          <w:tcPr>
            <w:tcW w:w="0" w:type="auto"/>
          </w:tcPr>
          <w:p w14:paraId="05BBD029" w14:textId="5E77F04D" w:rsidR="00AB6389" w:rsidRDefault="00D46EF1" w:rsidP="00E13BCB">
            <w:r>
              <w:t>да</w:t>
            </w:r>
          </w:p>
        </w:tc>
      </w:tr>
      <w:tr w:rsidR="004A4DBC" w:rsidRPr="00A67107" w14:paraId="14936BF3" w14:textId="77777777" w:rsidTr="00E13BCB">
        <w:tc>
          <w:tcPr>
            <w:tcW w:w="0" w:type="auto"/>
          </w:tcPr>
          <w:p w14:paraId="39CDD748" w14:textId="78B8CD51" w:rsidR="004A4DBC" w:rsidRPr="006F149B" w:rsidRDefault="004A4DBC" w:rsidP="00E13BCB">
            <w:pPr>
              <w:rPr>
                <w:lang w:val="en-US"/>
              </w:rPr>
            </w:pPr>
            <w:bookmarkStart w:id="31" w:name="SPUDS13"/>
            <w:r w:rsidRPr="004A4DBC">
              <w:rPr>
                <w:lang w:val="en-US"/>
              </w:rPr>
              <w:t>SPU</w:t>
            </w:r>
            <w:r w:rsidRPr="004A4DBC">
              <w:t>.</w:t>
            </w:r>
            <w:r w:rsidRPr="004A4DBC">
              <w:rPr>
                <w:lang w:val="en-US"/>
              </w:rPr>
              <w:t>DS</w:t>
            </w:r>
            <w:r w:rsidRPr="004A4DBC">
              <w:t>.1</w:t>
            </w:r>
            <w:r w:rsidR="007C7B50">
              <w:t>3</w:t>
            </w:r>
            <w:bookmarkEnd w:id="31"/>
          </w:p>
        </w:tc>
        <w:tc>
          <w:tcPr>
            <w:tcW w:w="0" w:type="auto"/>
          </w:tcPr>
          <w:p w14:paraId="28C8B987" w14:textId="0FBD8836" w:rsidR="004A4DBC" w:rsidRPr="006F149B" w:rsidRDefault="004A4DBC" w:rsidP="00D056D8">
            <w:r>
              <w:t>В лист уточненных диагнозов нельзя вводить неуточненны</w:t>
            </w:r>
            <w:r w:rsidR="00D056D8">
              <w:t>е</w:t>
            </w:r>
            <w:r>
              <w:t xml:space="preserve"> диагноз</w:t>
            </w:r>
            <w:r w:rsidR="00D056D8">
              <w:t>ы</w:t>
            </w:r>
          </w:p>
        </w:tc>
        <w:tc>
          <w:tcPr>
            <w:tcW w:w="0" w:type="auto"/>
          </w:tcPr>
          <w:p w14:paraId="378237C0" w14:textId="77777777" w:rsidR="004A4DBC" w:rsidRDefault="004A4DBC" w:rsidP="00E13BCB">
            <w:pPr>
              <w:pStyle w:val="BR"/>
              <w:numPr>
                <w:ilvl w:val="0"/>
                <w:numId w:val="19"/>
              </w:numPr>
              <w:ind w:left="0" w:firstLine="0"/>
            </w:pPr>
          </w:p>
        </w:tc>
        <w:tc>
          <w:tcPr>
            <w:tcW w:w="0" w:type="auto"/>
          </w:tcPr>
          <w:p w14:paraId="19A19413" w14:textId="07C508D7" w:rsidR="004A4DBC" w:rsidRDefault="004A4DBC" w:rsidP="00E13BCB">
            <w:r>
              <w:t>В наименовании диагноза есть подстрока «неуточнен»</w:t>
            </w:r>
          </w:p>
        </w:tc>
        <w:tc>
          <w:tcPr>
            <w:tcW w:w="0" w:type="auto"/>
          </w:tcPr>
          <w:p w14:paraId="66BA4FC7" w14:textId="2CF0C3EC" w:rsidR="004A4DBC" w:rsidRDefault="004A4DBC" w:rsidP="00E13BCB">
            <w:r>
              <w:t>нет</w:t>
            </w:r>
          </w:p>
        </w:tc>
      </w:tr>
      <w:bookmarkEnd w:id="30"/>
    </w:tbl>
    <w:p w14:paraId="235DC94E" w14:textId="77777777" w:rsidR="00AB6389" w:rsidRPr="00AB6389" w:rsidRDefault="00AB6389" w:rsidP="00AB6389"/>
    <w:p w14:paraId="167E2F5D" w14:textId="3E2AE09A" w:rsidR="00FA5FE3" w:rsidRDefault="00FA5FE3" w:rsidP="002C7CE9">
      <w:pPr>
        <w:pStyle w:val="2"/>
      </w:pPr>
      <w:bookmarkStart w:id="32" w:name="_Ref398889606"/>
      <w:bookmarkStart w:id="33" w:name="_Toc399347968"/>
      <w:r>
        <w:lastRenderedPageBreak/>
        <w:t>Постановка на диспансерный учет</w:t>
      </w:r>
      <w:bookmarkEnd w:id="32"/>
      <w:bookmarkEnd w:id="33"/>
    </w:p>
    <w:p w14:paraId="780666FB" w14:textId="52865BC1" w:rsidR="00FF5CAA" w:rsidRDefault="00D46EF1" w:rsidP="00FF5CAA">
      <w:r>
        <w:t>Проверки мог</w:t>
      </w:r>
      <w:r w:rsidR="00215631">
        <w:t xml:space="preserve">ут быть выполнены в АРМ </w:t>
      </w:r>
      <w:r w:rsidR="006272B1">
        <w:t>«</w:t>
      </w:r>
      <w:r w:rsidR="00215631">
        <w:t>Медстат</w:t>
      </w:r>
      <w:r w:rsidR="006272B1">
        <w:t>»</w:t>
      </w:r>
      <w:r w:rsidR="00215631">
        <w:t xml:space="preserve"> или в АРМ СПУ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4977"/>
        <w:gridCol w:w="1192"/>
        <w:gridCol w:w="6941"/>
        <w:gridCol w:w="527"/>
      </w:tblGrid>
      <w:tr w:rsidR="007611C5" w:rsidRPr="00AB6389" w14:paraId="0D3EA869" w14:textId="77777777" w:rsidTr="00E13BCB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7C942C7" w14:textId="77777777" w:rsidR="007611C5" w:rsidRPr="00AB6389" w:rsidRDefault="007611C5" w:rsidP="00E13BCB">
            <w:pPr>
              <w:rPr>
                <w:b/>
              </w:rPr>
            </w:pPr>
            <w:r w:rsidRPr="00AB6389">
              <w:rPr>
                <w:b/>
              </w:rPr>
              <w:t>Код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13C90D" w14:textId="77777777" w:rsidR="007611C5" w:rsidRPr="00AB6389" w:rsidRDefault="007611C5" w:rsidP="00E13BCB">
            <w:pPr>
              <w:rPr>
                <w:b/>
              </w:rPr>
            </w:pPr>
            <w:r w:rsidRPr="00AB6389">
              <w:rPr>
                <w:b/>
              </w:rPr>
              <w:t>Текст ошибки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14BBC2" w14:textId="77777777" w:rsidR="007611C5" w:rsidRPr="00AB6389" w:rsidRDefault="007611C5" w:rsidP="00E13BCB">
            <w:pPr>
              <w:rPr>
                <w:b/>
              </w:rPr>
            </w:pPr>
            <w:r w:rsidRPr="00AB6389">
              <w:rPr>
                <w:b/>
              </w:rPr>
              <w:t>Пояснение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73D89F" w14:textId="77777777" w:rsidR="007611C5" w:rsidRPr="00AB6389" w:rsidRDefault="007611C5" w:rsidP="00E13BCB">
            <w:pPr>
              <w:rPr>
                <w:b/>
              </w:rPr>
            </w:pPr>
            <w:r w:rsidRPr="00AB6389">
              <w:rPr>
                <w:b/>
              </w:rPr>
              <w:t>Когда вывести текст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4A08C1" w14:textId="77777777" w:rsidR="007611C5" w:rsidRPr="00AB6389" w:rsidRDefault="007611C5" w:rsidP="00E13BCB">
            <w:pPr>
              <w:rPr>
                <w:b/>
              </w:rPr>
            </w:pPr>
            <w:r w:rsidRPr="00AB6389">
              <w:rPr>
                <w:b/>
                <w:lang w:val="en-US"/>
              </w:rPr>
              <w:t>Crit</w:t>
            </w:r>
          </w:p>
        </w:tc>
      </w:tr>
      <w:tr w:rsidR="007611C5" w:rsidRPr="00A67107" w14:paraId="2381EE0B" w14:textId="77777777" w:rsidTr="00E13BCB">
        <w:tc>
          <w:tcPr>
            <w:tcW w:w="0" w:type="auto"/>
          </w:tcPr>
          <w:p w14:paraId="37CF84E2" w14:textId="079183ED" w:rsidR="007611C5" w:rsidRPr="00AB6389" w:rsidRDefault="00A102F4" w:rsidP="00A102F4">
            <w:bookmarkStart w:id="34" w:name="SPUDU01"/>
            <w:r w:rsidRPr="00A102F4">
              <w:rPr>
                <w:lang w:val="en-US"/>
              </w:rPr>
              <w:t>SPU</w:t>
            </w:r>
            <w:r w:rsidRPr="00A102F4">
              <w:t>.</w:t>
            </w:r>
            <w:r w:rsidRPr="00A102F4">
              <w:rPr>
                <w:lang w:val="en-US"/>
              </w:rPr>
              <w:t>D</w:t>
            </w:r>
            <w:r>
              <w:rPr>
                <w:lang w:val="en-US"/>
              </w:rPr>
              <w:t>U</w:t>
            </w:r>
            <w:r w:rsidRPr="00A102F4">
              <w:t>.</w:t>
            </w:r>
            <w:r>
              <w:t>0</w:t>
            </w:r>
            <w:r w:rsidRPr="00A102F4">
              <w:t>1</w:t>
            </w:r>
            <w:bookmarkEnd w:id="34"/>
          </w:p>
        </w:tc>
        <w:tc>
          <w:tcPr>
            <w:tcW w:w="0" w:type="auto"/>
          </w:tcPr>
          <w:p w14:paraId="2F29A98B" w14:textId="1BD2E3DF" w:rsidR="007611C5" w:rsidRDefault="007611C5" w:rsidP="00E13BCB">
            <w:r>
              <w:t>При впервые выявленном заболевании пациент не мог быть поставлен ранее на Д-учет</w:t>
            </w:r>
          </w:p>
        </w:tc>
        <w:tc>
          <w:tcPr>
            <w:tcW w:w="0" w:type="auto"/>
          </w:tcPr>
          <w:p w14:paraId="6C5A125C" w14:textId="77777777" w:rsidR="007611C5" w:rsidRDefault="007611C5" w:rsidP="00E13BCB">
            <w:pPr>
              <w:pStyle w:val="BR"/>
              <w:numPr>
                <w:ilvl w:val="0"/>
                <w:numId w:val="19"/>
              </w:numPr>
              <w:ind w:left="0" w:firstLine="0"/>
            </w:pPr>
          </w:p>
        </w:tc>
        <w:tc>
          <w:tcPr>
            <w:tcW w:w="0" w:type="auto"/>
          </w:tcPr>
          <w:p w14:paraId="2623D635" w14:textId="77777777" w:rsidR="007611C5" w:rsidRPr="0029789B" w:rsidRDefault="007611C5" w:rsidP="00E13BCB">
            <w:r w:rsidRPr="0029789B">
              <w:t>Характер заболевания =1 И</w:t>
            </w:r>
          </w:p>
          <w:p w14:paraId="200F9984" w14:textId="47DD7670" w:rsidR="007611C5" w:rsidRDefault="007611C5" w:rsidP="00E13BCB">
            <w:r>
              <w:t>Д-учет= состоит</w:t>
            </w:r>
          </w:p>
        </w:tc>
        <w:tc>
          <w:tcPr>
            <w:tcW w:w="0" w:type="auto"/>
          </w:tcPr>
          <w:p w14:paraId="11812C01" w14:textId="36035F99" w:rsidR="007611C5" w:rsidRDefault="007611C5" w:rsidP="00E13BCB">
            <w:r w:rsidRPr="00786B51">
              <w:t>нет</w:t>
            </w:r>
          </w:p>
        </w:tc>
      </w:tr>
      <w:tr w:rsidR="00A102F4" w:rsidRPr="00A67107" w14:paraId="5A3AA05E" w14:textId="77777777" w:rsidTr="00E13BCB">
        <w:tc>
          <w:tcPr>
            <w:tcW w:w="0" w:type="auto"/>
          </w:tcPr>
          <w:p w14:paraId="280C9748" w14:textId="01442A14" w:rsidR="00A102F4" w:rsidRPr="00A102F4" w:rsidRDefault="00A102F4" w:rsidP="00E13BCB">
            <w:pPr>
              <w:rPr>
                <w:lang w:val="en-US"/>
              </w:rPr>
            </w:pPr>
            <w:bookmarkStart w:id="35" w:name="SPUDU02"/>
            <w:r w:rsidRPr="00F476A1">
              <w:rPr>
                <w:lang w:val="en-US"/>
              </w:rPr>
              <w:t>SPU</w:t>
            </w:r>
            <w:r w:rsidRPr="00F476A1">
              <w:t>.</w:t>
            </w:r>
            <w:r w:rsidRPr="00F476A1">
              <w:rPr>
                <w:lang w:val="en-US"/>
              </w:rPr>
              <w:t>DU</w:t>
            </w:r>
            <w:r w:rsidRPr="00F476A1">
              <w:t>.0</w:t>
            </w:r>
            <w:r>
              <w:rPr>
                <w:lang w:val="en-US"/>
              </w:rPr>
              <w:t>2</w:t>
            </w:r>
            <w:bookmarkEnd w:id="35"/>
          </w:p>
        </w:tc>
        <w:tc>
          <w:tcPr>
            <w:tcW w:w="0" w:type="auto"/>
          </w:tcPr>
          <w:p w14:paraId="06145E68" w14:textId="047CAD8B" w:rsidR="00A102F4" w:rsidRDefault="00A102F4" w:rsidP="00E13BCB">
            <w:r>
              <w:t>При впервые выявленном заболевании пациент не может быть снят с Д-учета</w:t>
            </w:r>
          </w:p>
        </w:tc>
        <w:tc>
          <w:tcPr>
            <w:tcW w:w="0" w:type="auto"/>
          </w:tcPr>
          <w:p w14:paraId="56766690" w14:textId="77777777" w:rsidR="00A102F4" w:rsidRDefault="00A102F4" w:rsidP="00E13BCB">
            <w:pPr>
              <w:pStyle w:val="BR"/>
              <w:numPr>
                <w:ilvl w:val="0"/>
                <w:numId w:val="19"/>
              </w:numPr>
              <w:ind w:left="0" w:firstLine="0"/>
            </w:pPr>
          </w:p>
        </w:tc>
        <w:tc>
          <w:tcPr>
            <w:tcW w:w="0" w:type="auto"/>
          </w:tcPr>
          <w:p w14:paraId="16158699" w14:textId="77777777" w:rsidR="00A102F4" w:rsidRPr="000E364B" w:rsidRDefault="00A102F4" w:rsidP="00E13BCB">
            <w:r w:rsidRPr="000E364B">
              <w:t>Характер заболевания =1 И</w:t>
            </w:r>
          </w:p>
          <w:p w14:paraId="174997A7" w14:textId="52D9623D" w:rsidR="00A102F4" w:rsidRDefault="00A102F4" w:rsidP="00E13BCB">
            <w:r w:rsidRPr="000E364B">
              <w:t xml:space="preserve">Д-учет= </w:t>
            </w:r>
            <w:r>
              <w:t>снят</w:t>
            </w:r>
          </w:p>
        </w:tc>
        <w:tc>
          <w:tcPr>
            <w:tcW w:w="0" w:type="auto"/>
          </w:tcPr>
          <w:p w14:paraId="7D4BA660" w14:textId="3A773298" w:rsidR="00A102F4" w:rsidRDefault="00A102F4" w:rsidP="00E13BCB">
            <w:r w:rsidRPr="00786B51">
              <w:t>нет</w:t>
            </w:r>
          </w:p>
        </w:tc>
      </w:tr>
      <w:tr w:rsidR="00A102F4" w:rsidRPr="00A67107" w14:paraId="05FDEC2B" w14:textId="77777777" w:rsidTr="00E13BCB">
        <w:tc>
          <w:tcPr>
            <w:tcW w:w="0" w:type="auto"/>
          </w:tcPr>
          <w:p w14:paraId="67E18363" w14:textId="6D3A1E66" w:rsidR="00A102F4" w:rsidRPr="00A102F4" w:rsidRDefault="00A102F4" w:rsidP="00E13BCB">
            <w:pPr>
              <w:rPr>
                <w:lang w:val="en-US"/>
              </w:rPr>
            </w:pPr>
            <w:bookmarkStart w:id="36" w:name="SPUDU03"/>
            <w:r w:rsidRPr="00F476A1">
              <w:rPr>
                <w:lang w:val="en-US"/>
              </w:rPr>
              <w:t>SPU</w:t>
            </w:r>
            <w:r w:rsidRPr="00F476A1">
              <w:t>.</w:t>
            </w:r>
            <w:r w:rsidRPr="00F476A1">
              <w:rPr>
                <w:lang w:val="en-US"/>
              </w:rPr>
              <w:t>DU</w:t>
            </w:r>
            <w:r w:rsidRPr="00F476A1">
              <w:t>.0</w:t>
            </w:r>
            <w:r>
              <w:rPr>
                <w:lang w:val="en-US"/>
              </w:rPr>
              <w:t>3</w:t>
            </w:r>
            <w:bookmarkEnd w:id="36"/>
          </w:p>
        </w:tc>
        <w:tc>
          <w:tcPr>
            <w:tcW w:w="0" w:type="auto"/>
          </w:tcPr>
          <w:p w14:paraId="517A6586" w14:textId="3E1A6492" w:rsidR="00A102F4" w:rsidRDefault="00A102F4" w:rsidP="00E13BCB">
            <w:r>
              <w:t xml:space="preserve">Пациент был ранее взят на Д-учет </w:t>
            </w:r>
          </w:p>
        </w:tc>
        <w:tc>
          <w:tcPr>
            <w:tcW w:w="0" w:type="auto"/>
          </w:tcPr>
          <w:p w14:paraId="5F95A97C" w14:textId="77777777" w:rsidR="00A102F4" w:rsidRDefault="00A102F4" w:rsidP="00E13BCB">
            <w:pPr>
              <w:pStyle w:val="BR"/>
              <w:numPr>
                <w:ilvl w:val="0"/>
                <w:numId w:val="19"/>
              </w:numPr>
              <w:ind w:left="0" w:firstLine="0"/>
            </w:pPr>
          </w:p>
        </w:tc>
        <w:tc>
          <w:tcPr>
            <w:tcW w:w="0" w:type="auto"/>
          </w:tcPr>
          <w:p w14:paraId="789AA303" w14:textId="77777777" w:rsidR="00A102F4" w:rsidRDefault="00A102F4" w:rsidP="00E13BCB">
            <w:r w:rsidRPr="00397A5D">
              <w:t xml:space="preserve">Д-учет= </w:t>
            </w:r>
            <w:r>
              <w:t>взят И</w:t>
            </w:r>
          </w:p>
          <w:p w14:paraId="5F6C96A9" w14:textId="0E060310" w:rsidR="00A102F4" w:rsidRDefault="00A102F4" w:rsidP="00E13BCB">
            <w:r>
              <w:t>(</w:t>
            </w:r>
            <w:r w:rsidR="00EE0F8C">
              <w:t xml:space="preserve"> </w:t>
            </w:r>
            <w:r w:rsidRPr="00397A5D">
              <w:t>В БД найдена другая запись диагноза, в которой совпадают значени</w:t>
            </w:r>
            <w:r>
              <w:t xml:space="preserve">я полей: Пациент, Код диагноза И </w:t>
            </w:r>
          </w:p>
          <w:p w14:paraId="0B93D1CB" w14:textId="0D443AA9" w:rsidR="00A102F4" w:rsidRDefault="00A102F4" w:rsidP="00EE0F8C">
            <w:r w:rsidRPr="00397A5D">
              <w:t>Д-учет</w:t>
            </w:r>
            <w:r>
              <w:t>= взят ИЛИ состоит</w:t>
            </w:r>
            <w:r w:rsidR="00EE0F8C">
              <w:t xml:space="preserve"> )</w:t>
            </w:r>
          </w:p>
        </w:tc>
        <w:tc>
          <w:tcPr>
            <w:tcW w:w="0" w:type="auto"/>
          </w:tcPr>
          <w:p w14:paraId="40E400C2" w14:textId="09DCCC09" w:rsidR="00A102F4" w:rsidRDefault="00A102F4" w:rsidP="00E13BCB">
            <w:r w:rsidRPr="00786B51">
              <w:t>нет</w:t>
            </w:r>
          </w:p>
        </w:tc>
      </w:tr>
      <w:tr w:rsidR="00A102F4" w:rsidRPr="00A67107" w14:paraId="33175E71" w14:textId="77777777" w:rsidTr="00E13BCB">
        <w:tc>
          <w:tcPr>
            <w:tcW w:w="0" w:type="auto"/>
          </w:tcPr>
          <w:p w14:paraId="52087A84" w14:textId="328F28F9" w:rsidR="00A102F4" w:rsidRPr="00A102F4" w:rsidRDefault="00A102F4" w:rsidP="00E13BCB">
            <w:pPr>
              <w:rPr>
                <w:lang w:val="en-US"/>
              </w:rPr>
            </w:pPr>
            <w:bookmarkStart w:id="37" w:name="SPUDU04"/>
            <w:r w:rsidRPr="00F476A1">
              <w:rPr>
                <w:lang w:val="en-US"/>
              </w:rPr>
              <w:t>SPU</w:t>
            </w:r>
            <w:r w:rsidRPr="00F476A1">
              <w:t>.</w:t>
            </w:r>
            <w:r w:rsidRPr="00F476A1">
              <w:rPr>
                <w:lang w:val="en-US"/>
              </w:rPr>
              <w:t>DU</w:t>
            </w:r>
            <w:r w:rsidRPr="00F476A1">
              <w:t>.0</w:t>
            </w:r>
            <w:r>
              <w:rPr>
                <w:lang w:val="en-US"/>
              </w:rPr>
              <w:t>4</w:t>
            </w:r>
            <w:bookmarkEnd w:id="37"/>
          </w:p>
        </w:tc>
        <w:tc>
          <w:tcPr>
            <w:tcW w:w="0" w:type="auto"/>
          </w:tcPr>
          <w:p w14:paraId="2A50F84A" w14:textId="1590FBED" w:rsidR="00A102F4" w:rsidRDefault="00A102F4" w:rsidP="00E13BCB">
            <w:r>
              <w:t xml:space="preserve">Пациент был ранее снят с Д-учета </w:t>
            </w:r>
          </w:p>
        </w:tc>
        <w:tc>
          <w:tcPr>
            <w:tcW w:w="0" w:type="auto"/>
          </w:tcPr>
          <w:p w14:paraId="7F51FCA8" w14:textId="77777777" w:rsidR="00A102F4" w:rsidRDefault="00A102F4" w:rsidP="00E13BCB">
            <w:pPr>
              <w:pStyle w:val="BR"/>
              <w:numPr>
                <w:ilvl w:val="0"/>
                <w:numId w:val="19"/>
              </w:numPr>
              <w:ind w:left="0" w:firstLine="0"/>
            </w:pPr>
          </w:p>
        </w:tc>
        <w:tc>
          <w:tcPr>
            <w:tcW w:w="0" w:type="auto"/>
          </w:tcPr>
          <w:p w14:paraId="24C72148" w14:textId="77777777" w:rsidR="00A102F4" w:rsidRDefault="00A102F4" w:rsidP="00E13BCB">
            <w:r w:rsidRPr="00397A5D">
              <w:t xml:space="preserve">Д-учет= </w:t>
            </w:r>
            <w:r>
              <w:t>снят ИЛИ состоит</w:t>
            </w:r>
          </w:p>
          <w:p w14:paraId="06547BD6" w14:textId="77777777" w:rsidR="00A102F4" w:rsidRDefault="00A102F4" w:rsidP="00E13BCB">
            <w:r>
              <w:t xml:space="preserve"> И</w:t>
            </w:r>
          </w:p>
          <w:p w14:paraId="721F6874" w14:textId="0D8B2191" w:rsidR="00A102F4" w:rsidRDefault="00A102F4" w:rsidP="00E13BCB">
            <w:r>
              <w:t>(</w:t>
            </w:r>
            <w:r w:rsidR="00EE0F8C">
              <w:t xml:space="preserve"> </w:t>
            </w:r>
            <w:r w:rsidRPr="00397A5D">
              <w:t>В БД найдена другая запись диагноза, в которой совпадают значени</w:t>
            </w:r>
            <w:r>
              <w:t>я полей: Пациент, Код диагноза И</w:t>
            </w:r>
          </w:p>
          <w:p w14:paraId="0756A7B4" w14:textId="2D9365AF" w:rsidR="00A102F4" w:rsidRDefault="00A102F4" w:rsidP="00E13BCB">
            <w:r>
              <w:t xml:space="preserve">И </w:t>
            </w:r>
            <w:r w:rsidRPr="00397A5D">
              <w:t>Д-учет</w:t>
            </w:r>
            <w:r>
              <w:t xml:space="preserve"> = снят</w:t>
            </w:r>
            <w:r w:rsidR="00EE0F8C">
              <w:t xml:space="preserve"> </w:t>
            </w:r>
            <w:r>
              <w:t>)</w:t>
            </w:r>
          </w:p>
        </w:tc>
        <w:tc>
          <w:tcPr>
            <w:tcW w:w="0" w:type="auto"/>
          </w:tcPr>
          <w:p w14:paraId="226C62CF" w14:textId="768C2E70" w:rsidR="00A102F4" w:rsidRDefault="00A102F4" w:rsidP="00E13BCB">
            <w:r w:rsidRPr="00786B51">
              <w:t>нет</w:t>
            </w:r>
          </w:p>
        </w:tc>
      </w:tr>
      <w:tr w:rsidR="00A102F4" w:rsidRPr="00A67107" w14:paraId="152358CC" w14:textId="77777777" w:rsidTr="00E13BCB">
        <w:tc>
          <w:tcPr>
            <w:tcW w:w="0" w:type="auto"/>
          </w:tcPr>
          <w:p w14:paraId="0CCB6525" w14:textId="2687E14C" w:rsidR="00A102F4" w:rsidRPr="00A102F4" w:rsidRDefault="00A102F4" w:rsidP="00E13BCB">
            <w:pPr>
              <w:rPr>
                <w:lang w:val="en-US"/>
              </w:rPr>
            </w:pPr>
            <w:bookmarkStart w:id="38" w:name="SPUDU05"/>
            <w:r w:rsidRPr="00F476A1">
              <w:rPr>
                <w:lang w:val="en-US"/>
              </w:rPr>
              <w:t>SPU</w:t>
            </w:r>
            <w:r w:rsidRPr="00F476A1">
              <w:t>.</w:t>
            </w:r>
            <w:r w:rsidRPr="00F476A1">
              <w:rPr>
                <w:lang w:val="en-US"/>
              </w:rPr>
              <w:t>DU</w:t>
            </w:r>
            <w:r w:rsidRPr="00F476A1">
              <w:t>.0</w:t>
            </w:r>
            <w:r>
              <w:rPr>
                <w:lang w:val="en-US"/>
              </w:rPr>
              <w:t>5</w:t>
            </w:r>
            <w:bookmarkEnd w:id="38"/>
          </w:p>
        </w:tc>
        <w:tc>
          <w:tcPr>
            <w:tcW w:w="0" w:type="auto"/>
          </w:tcPr>
          <w:p w14:paraId="71F3E6D9" w14:textId="25C6D49C" w:rsidR="00A102F4" w:rsidRDefault="00A102F4" w:rsidP="00E13BCB">
            <w:r w:rsidRPr="007611C5">
              <w:t xml:space="preserve">В этом году уже есть запись о Д-учете (сохранение </w:t>
            </w:r>
            <w:r w:rsidR="00DE1C0C">
              <w:t xml:space="preserve">этой записи </w:t>
            </w:r>
            <w:r w:rsidRPr="007611C5">
              <w:t>не повлияет на подсчет в ф.12)</w:t>
            </w:r>
          </w:p>
        </w:tc>
        <w:tc>
          <w:tcPr>
            <w:tcW w:w="0" w:type="auto"/>
          </w:tcPr>
          <w:p w14:paraId="34EC0BB1" w14:textId="77777777" w:rsidR="00A102F4" w:rsidRDefault="00A102F4" w:rsidP="00E13BCB">
            <w:pPr>
              <w:pStyle w:val="BR"/>
              <w:numPr>
                <w:ilvl w:val="0"/>
                <w:numId w:val="19"/>
              </w:numPr>
              <w:ind w:left="0" w:firstLine="0"/>
            </w:pPr>
          </w:p>
        </w:tc>
        <w:tc>
          <w:tcPr>
            <w:tcW w:w="0" w:type="auto"/>
          </w:tcPr>
          <w:p w14:paraId="50488358" w14:textId="77777777" w:rsidR="00A102F4" w:rsidRPr="00C729DF" w:rsidRDefault="00A102F4" w:rsidP="007611C5">
            <w:r w:rsidRPr="00C729DF">
              <w:t xml:space="preserve">Д-учет= </w:t>
            </w:r>
            <w:r>
              <w:t>состоит</w:t>
            </w:r>
            <w:r w:rsidRPr="00C729DF">
              <w:t xml:space="preserve"> И</w:t>
            </w:r>
          </w:p>
          <w:p w14:paraId="5E895EB0" w14:textId="08E3B245" w:rsidR="00A102F4" w:rsidRDefault="00A102F4" w:rsidP="007611C5">
            <w:r w:rsidRPr="00C729DF">
              <w:t>В БД найдена другая запись диагноза</w:t>
            </w:r>
            <w:r>
              <w:t xml:space="preserve"> в пределах календарного года</w:t>
            </w:r>
            <w:r w:rsidRPr="00C729DF">
              <w:t>, в которой совпадают значения полей: Пациент, Код диагноза, Д-учет</w:t>
            </w:r>
          </w:p>
        </w:tc>
        <w:tc>
          <w:tcPr>
            <w:tcW w:w="0" w:type="auto"/>
          </w:tcPr>
          <w:p w14:paraId="57027A86" w14:textId="7F7A479C" w:rsidR="00A102F4" w:rsidRPr="008F0D1D" w:rsidRDefault="008F0D1D" w:rsidP="00E13BCB">
            <w:r>
              <w:t>нет</w:t>
            </w:r>
          </w:p>
        </w:tc>
      </w:tr>
    </w:tbl>
    <w:p w14:paraId="422D8B27" w14:textId="77777777" w:rsidR="00213EC8" w:rsidRDefault="00213EC8" w:rsidP="00FF5CAA">
      <w:pPr>
        <w:rPr>
          <w:lang w:val="en-US"/>
        </w:rPr>
      </w:pPr>
    </w:p>
    <w:p w14:paraId="24D9B72B" w14:textId="0139EB91" w:rsidR="00E13BCB" w:rsidRDefault="001C5614" w:rsidP="00E13BCB">
      <w:pPr>
        <w:pStyle w:val="2"/>
      </w:pPr>
      <w:bookmarkStart w:id="39" w:name="_Toc399347969"/>
      <w:r>
        <w:lastRenderedPageBreak/>
        <w:t>Проверки ФЛК с правилами поверки, описанными</w:t>
      </w:r>
      <w:r w:rsidR="00E13BCB">
        <w:t xml:space="preserve"> в ФЛК ОМС</w:t>
      </w:r>
      <w:bookmarkEnd w:id="39"/>
    </w:p>
    <w:p w14:paraId="2BFE4F9B" w14:textId="0AC67E0D" w:rsidR="00DC6D1C" w:rsidRDefault="00DC6D1C" w:rsidP="00DC6D1C">
      <w:pPr>
        <w:pStyle w:val="3"/>
      </w:pPr>
      <w:bookmarkStart w:id="40" w:name="_Toc399347970"/>
      <w:r>
        <w:t>Проверки для диагнозов. Общие проверки</w:t>
      </w:r>
      <w:bookmarkEnd w:id="40"/>
    </w:p>
    <w:tbl>
      <w:tblPr>
        <w:tblW w:w="32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6736"/>
        <w:gridCol w:w="1412"/>
      </w:tblGrid>
      <w:tr w:rsidR="00D056D8" w:rsidRPr="00B03344" w14:paraId="3C1E15BB" w14:textId="3138F60A" w:rsidTr="00D056D8">
        <w:trPr>
          <w:tblHeader/>
        </w:trPr>
        <w:tc>
          <w:tcPr>
            <w:tcW w:w="695" w:type="pct"/>
            <w:shd w:val="clear" w:color="auto" w:fill="D9D9D9" w:themeFill="background1" w:themeFillShade="D9"/>
            <w:vAlign w:val="center"/>
          </w:tcPr>
          <w:p w14:paraId="227E922A" w14:textId="77777777" w:rsidR="00D056D8" w:rsidRPr="00B03344" w:rsidRDefault="00D056D8" w:rsidP="000C3BD1">
            <w:pPr>
              <w:keepNext/>
              <w:rPr>
                <w:b/>
              </w:rPr>
            </w:pPr>
            <w:r w:rsidRPr="00B03344">
              <w:rPr>
                <w:b/>
              </w:rPr>
              <w:t>Код</w:t>
            </w:r>
          </w:p>
        </w:tc>
        <w:tc>
          <w:tcPr>
            <w:tcW w:w="3559" w:type="pct"/>
            <w:shd w:val="clear" w:color="auto" w:fill="D9D9D9" w:themeFill="background1" w:themeFillShade="D9"/>
            <w:vAlign w:val="center"/>
          </w:tcPr>
          <w:p w14:paraId="6CBA24AE" w14:textId="77777777" w:rsidR="00D056D8" w:rsidRPr="00B03344" w:rsidRDefault="00D056D8" w:rsidP="000C3BD1">
            <w:pPr>
              <w:keepNext/>
              <w:rPr>
                <w:b/>
              </w:rPr>
            </w:pPr>
            <w:r w:rsidRPr="00B03344">
              <w:rPr>
                <w:b/>
              </w:rPr>
              <w:t>Текст ошибки</w:t>
            </w:r>
          </w:p>
        </w:tc>
        <w:tc>
          <w:tcPr>
            <w:tcW w:w="746" w:type="pct"/>
            <w:shd w:val="clear" w:color="auto" w:fill="D9D9D9" w:themeFill="background1" w:themeFillShade="D9"/>
          </w:tcPr>
          <w:p w14:paraId="714398AC" w14:textId="6DD834D7" w:rsidR="00D056D8" w:rsidRPr="00B03344" w:rsidRDefault="00D056D8" w:rsidP="000C3BD1">
            <w:pPr>
              <w:keepNext/>
              <w:rPr>
                <w:b/>
              </w:rPr>
            </w:pPr>
            <w:r>
              <w:rPr>
                <w:b/>
              </w:rPr>
              <w:t>Критичность</w:t>
            </w:r>
          </w:p>
        </w:tc>
      </w:tr>
      <w:tr w:rsidR="00D056D8" w:rsidRPr="00E52585" w14:paraId="5508E909" w14:textId="494503C8" w:rsidTr="00D056D8">
        <w:tc>
          <w:tcPr>
            <w:tcW w:w="695" w:type="pct"/>
            <w:shd w:val="clear" w:color="auto" w:fill="auto"/>
          </w:tcPr>
          <w:p w14:paraId="0E347568" w14:textId="341DB58E" w:rsidR="00D056D8" w:rsidRPr="008B0570" w:rsidRDefault="00D056D8" w:rsidP="00DF64DB">
            <w:pPr>
              <w:rPr>
                <w:b/>
                <w:lang w:val="en-US"/>
                <w:rPrChange w:id="41" w:author="Автор">
                  <w:rPr>
                    <w:b/>
                  </w:rPr>
                </w:rPrChange>
              </w:rPr>
            </w:pPr>
            <w:bookmarkStart w:id="42" w:name="H81"/>
            <w:del w:id="43" w:author="Автор">
              <w:r w:rsidRPr="00DF4764" w:rsidDel="008B0570">
                <w:rPr>
                  <w:b/>
                </w:rPr>
                <w:delText>H8.1</w:delText>
              </w:r>
            </w:del>
            <w:bookmarkEnd w:id="42"/>
            <w:ins w:id="44" w:author="Автор">
              <w:r w:rsidR="008B0570">
                <w:rPr>
                  <w:b/>
                  <w:lang w:val="en-US"/>
                </w:rPr>
                <w:t>H8</w:t>
              </w:r>
            </w:ins>
          </w:p>
        </w:tc>
        <w:tc>
          <w:tcPr>
            <w:tcW w:w="3559" w:type="pct"/>
            <w:shd w:val="clear" w:color="auto" w:fill="auto"/>
          </w:tcPr>
          <w:p w14:paraId="0D88D2BA" w14:textId="77777777" w:rsidR="00D056D8" w:rsidRPr="00E52585" w:rsidRDefault="00D056D8" w:rsidP="00DF64DB">
            <w:r>
              <w:t>Диагноз отсутствует в справочнике МКБ-10</w:t>
            </w:r>
          </w:p>
        </w:tc>
        <w:tc>
          <w:tcPr>
            <w:tcW w:w="746" w:type="pct"/>
          </w:tcPr>
          <w:p w14:paraId="77AEEEE3" w14:textId="1A7010C5" w:rsidR="00D056D8" w:rsidRDefault="00D056D8" w:rsidP="00DF64DB">
            <w:r>
              <w:t>да</w:t>
            </w:r>
          </w:p>
        </w:tc>
      </w:tr>
      <w:tr w:rsidR="00D056D8" w:rsidDel="008B0570" w14:paraId="3CA10D47" w14:textId="3ECCE176" w:rsidTr="00D056D8">
        <w:trPr>
          <w:del w:id="45" w:author="Автор"/>
        </w:trPr>
        <w:tc>
          <w:tcPr>
            <w:tcW w:w="695" w:type="pct"/>
            <w:shd w:val="clear" w:color="auto" w:fill="auto"/>
          </w:tcPr>
          <w:p w14:paraId="51E0D257" w14:textId="44E53FAD" w:rsidR="00D056D8" w:rsidRPr="00DF4764" w:rsidDel="008B0570" w:rsidRDefault="00D056D8" w:rsidP="00DF64DB">
            <w:pPr>
              <w:rPr>
                <w:del w:id="46" w:author="Автор"/>
                <w:b/>
                <w:lang w:val="en-US"/>
              </w:rPr>
            </w:pPr>
            <w:bookmarkStart w:id="47" w:name="H82"/>
            <w:del w:id="48" w:author="Автор">
              <w:r w:rsidRPr="00DF4764" w:rsidDel="008B0570">
                <w:rPr>
                  <w:b/>
                </w:rPr>
                <w:delText>H8.</w:delText>
              </w:r>
              <w:r w:rsidRPr="00DF4764" w:rsidDel="008B0570">
                <w:rPr>
                  <w:b/>
                  <w:lang w:val="en-US"/>
                </w:rPr>
                <w:delText>2</w:delText>
              </w:r>
              <w:bookmarkEnd w:id="47"/>
            </w:del>
          </w:p>
        </w:tc>
        <w:tc>
          <w:tcPr>
            <w:tcW w:w="3559" w:type="pct"/>
            <w:shd w:val="clear" w:color="auto" w:fill="auto"/>
          </w:tcPr>
          <w:p w14:paraId="38F225CD" w14:textId="69BE5083" w:rsidR="00D056D8" w:rsidDel="008B0570" w:rsidRDefault="00D056D8" w:rsidP="00DF64DB">
            <w:pPr>
              <w:rPr>
                <w:del w:id="49" w:author="Автор"/>
              </w:rPr>
            </w:pPr>
            <w:del w:id="50" w:author="Автор">
              <w:r w:rsidDel="008B0570">
                <w:delText>Некорректный диагноз из перечня диагнозов двойной системы кодирования</w:delText>
              </w:r>
            </w:del>
          </w:p>
        </w:tc>
        <w:tc>
          <w:tcPr>
            <w:tcW w:w="746" w:type="pct"/>
          </w:tcPr>
          <w:p w14:paraId="251B6CB8" w14:textId="005B049E" w:rsidR="00D056D8" w:rsidDel="008B0570" w:rsidRDefault="00D056D8" w:rsidP="00DF64DB">
            <w:pPr>
              <w:rPr>
                <w:del w:id="51" w:author="Автор"/>
              </w:rPr>
            </w:pPr>
            <w:del w:id="52" w:author="Автор">
              <w:r w:rsidDel="008B0570">
                <w:delText>нет</w:delText>
              </w:r>
            </w:del>
          </w:p>
        </w:tc>
      </w:tr>
      <w:tr w:rsidR="00D056D8" w14:paraId="017E7722" w14:textId="282691AE" w:rsidTr="00D056D8">
        <w:tc>
          <w:tcPr>
            <w:tcW w:w="695" w:type="pct"/>
            <w:shd w:val="clear" w:color="auto" w:fill="auto"/>
          </w:tcPr>
          <w:p w14:paraId="0987348A" w14:textId="79E99797" w:rsidR="00D056D8" w:rsidRPr="00DF4764" w:rsidRDefault="00D056D8" w:rsidP="00DF64DB">
            <w:pPr>
              <w:rPr>
                <w:b/>
                <w:lang w:val="en-US"/>
              </w:rPr>
            </w:pPr>
            <w:bookmarkStart w:id="53" w:name="H83"/>
            <w:r w:rsidRPr="00DF4764">
              <w:rPr>
                <w:b/>
              </w:rPr>
              <w:t>H8.</w:t>
            </w:r>
            <w:ins w:id="54" w:author="Автор">
              <w:r w:rsidR="008B0570">
                <w:rPr>
                  <w:b/>
                  <w:lang w:val="en-US"/>
                </w:rPr>
                <w:t>2</w:t>
              </w:r>
            </w:ins>
            <w:del w:id="55" w:author="Автор">
              <w:r w:rsidRPr="00DF4764" w:rsidDel="008B0570">
                <w:rPr>
                  <w:b/>
                  <w:lang w:val="en-US"/>
                </w:rPr>
                <w:delText>3</w:delText>
              </w:r>
            </w:del>
            <w:bookmarkEnd w:id="53"/>
          </w:p>
        </w:tc>
        <w:tc>
          <w:tcPr>
            <w:tcW w:w="3559" w:type="pct"/>
            <w:shd w:val="clear" w:color="auto" w:fill="auto"/>
          </w:tcPr>
          <w:p w14:paraId="22F73A26" w14:textId="77777777" w:rsidR="00D056D8" w:rsidRDefault="00D056D8" w:rsidP="00DF64DB">
            <w:r>
              <w:t>У диагноза должна быть указана подрубрика</w:t>
            </w:r>
          </w:p>
        </w:tc>
        <w:tc>
          <w:tcPr>
            <w:tcW w:w="746" w:type="pct"/>
          </w:tcPr>
          <w:p w14:paraId="6AAF9AF2" w14:textId="3059469C" w:rsidR="00D056D8" w:rsidRDefault="00D056D8" w:rsidP="00DF64DB">
            <w:r>
              <w:t>нет</w:t>
            </w:r>
          </w:p>
        </w:tc>
      </w:tr>
    </w:tbl>
    <w:p w14:paraId="5E05421F" w14:textId="77777777" w:rsidR="00DC6D1C" w:rsidRPr="00DC6D1C" w:rsidRDefault="00DC6D1C" w:rsidP="00DC6D1C"/>
    <w:p w14:paraId="2E150CCF" w14:textId="78993D82" w:rsidR="00B979DF" w:rsidRDefault="00DC6D1C" w:rsidP="00B979DF">
      <w:pPr>
        <w:pStyle w:val="3"/>
      </w:pPr>
      <w:bookmarkStart w:id="56" w:name="_Toc399347971"/>
      <w:r w:rsidRPr="00B979DF">
        <w:t>Проверки для диагнозов</w:t>
      </w:r>
      <w:r w:rsidR="00B979DF" w:rsidRPr="00B979DF">
        <w:t xml:space="preserve">. </w:t>
      </w:r>
      <w:r w:rsidR="00B979DF">
        <w:t>Сочетание диагноза с значениями других полей ТАП</w:t>
      </w:r>
      <w:bookmarkEnd w:id="56"/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9"/>
        <w:gridCol w:w="7093"/>
        <w:gridCol w:w="1842"/>
      </w:tblGrid>
      <w:tr w:rsidR="00D056D8" w:rsidRPr="00B03344" w14:paraId="6F311B90" w14:textId="2D0E97AB" w:rsidTr="00D056D8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B6F8A7B" w14:textId="77777777" w:rsidR="00D056D8" w:rsidRPr="00B03344" w:rsidRDefault="00D056D8" w:rsidP="00DF64DB">
            <w:pPr>
              <w:keepNext/>
              <w:rPr>
                <w:b/>
              </w:rPr>
            </w:pPr>
            <w:r w:rsidRPr="00B03344">
              <w:rPr>
                <w:b/>
              </w:rPr>
              <w:t>Код</w:t>
            </w:r>
          </w:p>
        </w:tc>
        <w:tc>
          <w:tcPr>
            <w:tcW w:w="7093" w:type="dxa"/>
            <w:shd w:val="clear" w:color="auto" w:fill="D9D9D9" w:themeFill="background1" w:themeFillShade="D9"/>
            <w:vAlign w:val="center"/>
          </w:tcPr>
          <w:p w14:paraId="21204CDA" w14:textId="77777777" w:rsidR="00D056D8" w:rsidRPr="00B03344" w:rsidRDefault="00D056D8" w:rsidP="00DF64DB">
            <w:pPr>
              <w:keepNext/>
              <w:rPr>
                <w:b/>
              </w:rPr>
            </w:pPr>
            <w:r w:rsidRPr="00B03344">
              <w:rPr>
                <w:b/>
              </w:rPr>
              <w:t>Текст ошибки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3DD496C" w14:textId="189677D9" w:rsidR="00D056D8" w:rsidRPr="00B03344" w:rsidRDefault="00D056D8" w:rsidP="00DF64DB">
            <w:pPr>
              <w:keepNext/>
              <w:rPr>
                <w:b/>
              </w:rPr>
            </w:pPr>
            <w:r>
              <w:rPr>
                <w:b/>
              </w:rPr>
              <w:t>Критичность</w:t>
            </w:r>
          </w:p>
        </w:tc>
      </w:tr>
      <w:tr w:rsidR="00D056D8" w:rsidRPr="00F3045F" w14:paraId="199CE9D9" w14:textId="7B5686F4" w:rsidTr="00D056D8">
        <w:tc>
          <w:tcPr>
            <w:tcW w:w="0" w:type="auto"/>
            <w:shd w:val="clear" w:color="auto" w:fill="auto"/>
          </w:tcPr>
          <w:p w14:paraId="49FB5162" w14:textId="77777777" w:rsidR="00D056D8" w:rsidRPr="00F3045F" w:rsidRDefault="00D056D8" w:rsidP="00DF64DB">
            <w:pPr>
              <w:rPr>
                <w:b/>
                <w:lang w:val="en-US"/>
              </w:rPr>
            </w:pPr>
            <w:bookmarkStart w:id="57" w:name="HE"/>
            <w:r w:rsidRPr="00F3045F">
              <w:rPr>
                <w:b/>
                <w:lang w:val="en-US"/>
              </w:rPr>
              <w:t>HE</w:t>
            </w:r>
            <w:bookmarkEnd w:id="57"/>
          </w:p>
        </w:tc>
        <w:tc>
          <w:tcPr>
            <w:tcW w:w="7093" w:type="dxa"/>
            <w:shd w:val="clear" w:color="auto" w:fill="auto"/>
          </w:tcPr>
          <w:p w14:paraId="496DEFFF" w14:textId="77777777" w:rsidR="00D056D8" w:rsidRPr="00F3045F" w:rsidRDefault="00D056D8" w:rsidP="00DF64DB">
            <w:r w:rsidRPr="00F3045F">
              <w:t>Несоответствие диагноза и пола пациента</w:t>
            </w:r>
          </w:p>
        </w:tc>
        <w:tc>
          <w:tcPr>
            <w:tcW w:w="1842" w:type="dxa"/>
          </w:tcPr>
          <w:p w14:paraId="41842CDC" w14:textId="6F50BD46" w:rsidR="00D056D8" w:rsidRPr="00F3045F" w:rsidRDefault="00D056D8" w:rsidP="00DF64DB">
            <w:r>
              <w:t>да</w:t>
            </w:r>
          </w:p>
        </w:tc>
      </w:tr>
      <w:tr w:rsidR="00D056D8" w:rsidRPr="005D7A1A" w14:paraId="012F6875" w14:textId="06B9D542" w:rsidTr="00D056D8">
        <w:tc>
          <w:tcPr>
            <w:tcW w:w="0" w:type="auto"/>
          </w:tcPr>
          <w:p w14:paraId="14823728" w14:textId="77777777" w:rsidR="00D056D8" w:rsidRDefault="00D056D8" w:rsidP="00DF64DB">
            <w:pPr>
              <w:rPr>
                <w:lang w:val="en-US"/>
              </w:rPr>
            </w:pPr>
            <w:bookmarkStart w:id="58" w:name="SPUDS05"/>
            <w:r>
              <w:rPr>
                <w:lang w:val="en-US"/>
              </w:rPr>
              <w:t>SPU.DS</w:t>
            </w:r>
            <w:r>
              <w:t>.05</w:t>
            </w:r>
            <w:bookmarkEnd w:id="58"/>
          </w:p>
        </w:tc>
        <w:tc>
          <w:tcPr>
            <w:tcW w:w="7093" w:type="dxa"/>
          </w:tcPr>
          <w:p w14:paraId="628AC834" w14:textId="77777777" w:rsidR="00D056D8" w:rsidRPr="005D7A1A" w:rsidRDefault="00D056D8" w:rsidP="00DF64DB">
            <w:r>
              <w:t xml:space="preserve">Диагнозы группы </w:t>
            </w:r>
            <w:r>
              <w:rPr>
                <w:lang w:val="en-US"/>
              </w:rPr>
              <w:t>Z</w:t>
            </w:r>
            <w:r>
              <w:t xml:space="preserve"> не требуют заполнения характера заболевания</w:t>
            </w:r>
          </w:p>
        </w:tc>
        <w:tc>
          <w:tcPr>
            <w:tcW w:w="1842" w:type="dxa"/>
          </w:tcPr>
          <w:p w14:paraId="2236F695" w14:textId="077A25BD" w:rsidR="00D056D8" w:rsidRDefault="00D056D8" w:rsidP="00DF64DB">
            <w:r>
              <w:t>нет</w:t>
            </w:r>
          </w:p>
        </w:tc>
      </w:tr>
      <w:tr w:rsidR="00D056D8" w:rsidRPr="00A301AC" w14:paraId="6E537BB9" w14:textId="319E6F0C" w:rsidTr="00D056D8">
        <w:tc>
          <w:tcPr>
            <w:tcW w:w="0" w:type="auto"/>
          </w:tcPr>
          <w:p w14:paraId="32E1B315" w14:textId="77777777" w:rsidR="00D056D8" w:rsidRPr="00DB4184" w:rsidRDefault="00D056D8" w:rsidP="00DF64DB">
            <w:pPr>
              <w:rPr>
                <w:lang w:val="en-US"/>
              </w:rPr>
            </w:pPr>
            <w:bookmarkStart w:id="59" w:name="SPUDS07"/>
            <w:r>
              <w:rPr>
                <w:lang w:val="en-US"/>
              </w:rPr>
              <w:t>SPU.DS</w:t>
            </w:r>
            <w:r>
              <w:t>.0</w:t>
            </w:r>
            <w:r>
              <w:rPr>
                <w:lang w:val="en-US"/>
              </w:rPr>
              <w:t>7</w:t>
            </w:r>
            <w:bookmarkEnd w:id="59"/>
          </w:p>
        </w:tc>
        <w:tc>
          <w:tcPr>
            <w:tcW w:w="7093" w:type="dxa"/>
          </w:tcPr>
          <w:p w14:paraId="179FF3AA" w14:textId="77777777" w:rsidR="00D056D8" w:rsidRPr="00A301AC" w:rsidRDefault="00D056D8" w:rsidP="00DF64DB">
            <w:r>
              <w:t xml:space="preserve">Постановка и снятие на диспансерный учет не сочетается с диагнозом группы </w:t>
            </w:r>
            <w:r>
              <w:rPr>
                <w:lang w:val="en-US"/>
              </w:rPr>
              <w:t>Z</w:t>
            </w:r>
          </w:p>
        </w:tc>
        <w:tc>
          <w:tcPr>
            <w:tcW w:w="1842" w:type="dxa"/>
          </w:tcPr>
          <w:p w14:paraId="2616ECB0" w14:textId="74066826" w:rsidR="00D056D8" w:rsidRDefault="00D056D8" w:rsidP="00DF64DB">
            <w:r>
              <w:t>да</w:t>
            </w:r>
          </w:p>
        </w:tc>
      </w:tr>
    </w:tbl>
    <w:p w14:paraId="6DE5941A" w14:textId="77777777" w:rsidR="00B979DF" w:rsidRPr="00B979DF" w:rsidRDefault="00B979DF" w:rsidP="00B979DF"/>
    <w:p w14:paraId="6B23532A" w14:textId="0DE231D2" w:rsidR="00DC6D1C" w:rsidRDefault="00E46F88" w:rsidP="00DC6D1C">
      <w:pPr>
        <w:pStyle w:val="3"/>
      </w:pPr>
      <w:bookmarkStart w:id="60" w:name="_Toc399347972"/>
      <w:r w:rsidRPr="00E46F88">
        <w:t xml:space="preserve">Проверки для диагнозов. </w:t>
      </w:r>
      <w:r w:rsidR="00CF770C">
        <w:t>Травмы</w:t>
      </w:r>
      <w:bookmarkEnd w:id="60"/>
    </w:p>
    <w:tbl>
      <w:tblPr>
        <w:tblW w:w="34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6833"/>
        <w:gridCol w:w="2352"/>
      </w:tblGrid>
      <w:tr w:rsidR="00D056D8" w:rsidRPr="00B03344" w14:paraId="494C51C5" w14:textId="53BBAF1E" w:rsidTr="00D056D8">
        <w:trPr>
          <w:tblHeader/>
        </w:trPr>
        <w:tc>
          <w:tcPr>
            <w:tcW w:w="548" w:type="pct"/>
            <w:shd w:val="clear" w:color="auto" w:fill="D9D9D9" w:themeFill="background1" w:themeFillShade="D9"/>
            <w:vAlign w:val="center"/>
          </w:tcPr>
          <w:p w14:paraId="50441C4E" w14:textId="77777777" w:rsidR="00D056D8" w:rsidRPr="00B03344" w:rsidRDefault="00D056D8" w:rsidP="00DF64DB">
            <w:pPr>
              <w:rPr>
                <w:b/>
              </w:rPr>
            </w:pPr>
            <w:r w:rsidRPr="00B03344">
              <w:rPr>
                <w:b/>
              </w:rPr>
              <w:t>Код</w:t>
            </w:r>
          </w:p>
        </w:tc>
        <w:tc>
          <w:tcPr>
            <w:tcW w:w="3312" w:type="pct"/>
            <w:shd w:val="clear" w:color="auto" w:fill="D9D9D9" w:themeFill="background1" w:themeFillShade="D9"/>
            <w:vAlign w:val="center"/>
          </w:tcPr>
          <w:p w14:paraId="5FFEB400" w14:textId="77777777" w:rsidR="00D056D8" w:rsidRPr="00B03344" w:rsidRDefault="00D056D8" w:rsidP="00DF64DB">
            <w:pPr>
              <w:rPr>
                <w:b/>
              </w:rPr>
            </w:pPr>
            <w:r w:rsidRPr="00B03344">
              <w:rPr>
                <w:b/>
              </w:rPr>
              <w:t>Текст ошибки</w:t>
            </w:r>
          </w:p>
        </w:tc>
        <w:tc>
          <w:tcPr>
            <w:tcW w:w="1141" w:type="pct"/>
            <w:shd w:val="clear" w:color="auto" w:fill="D9D9D9" w:themeFill="background1" w:themeFillShade="D9"/>
          </w:tcPr>
          <w:p w14:paraId="6239FBC5" w14:textId="0C9B6D12" w:rsidR="00D056D8" w:rsidRPr="00B03344" w:rsidRDefault="00D056D8" w:rsidP="00DF64DB">
            <w:pPr>
              <w:rPr>
                <w:b/>
              </w:rPr>
            </w:pPr>
            <w:r w:rsidRPr="00D056D8">
              <w:rPr>
                <w:b/>
              </w:rPr>
              <w:t>Критичность</w:t>
            </w:r>
          </w:p>
        </w:tc>
      </w:tr>
      <w:tr w:rsidR="00D056D8" w:rsidRPr="008040E8" w14:paraId="4E7ABEBC" w14:textId="657CA7A8" w:rsidTr="00D056D8">
        <w:tc>
          <w:tcPr>
            <w:tcW w:w="548" w:type="pct"/>
          </w:tcPr>
          <w:p w14:paraId="0FE9D061" w14:textId="77777777" w:rsidR="00D056D8" w:rsidRPr="00AA4343" w:rsidRDefault="00D056D8" w:rsidP="00DF64DB">
            <w:pPr>
              <w:rPr>
                <w:lang w:val="en-US"/>
              </w:rPr>
            </w:pPr>
            <w:r>
              <w:rPr>
                <w:lang w:val="en-US"/>
              </w:rPr>
              <w:t>SPU.TD</w:t>
            </w:r>
            <w:r>
              <w:t>.0</w:t>
            </w:r>
            <w:r>
              <w:rPr>
                <w:lang w:val="en-US"/>
              </w:rPr>
              <w:t>1</w:t>
            </w:r>
          </w:p>
        </w:tc>
        <w:tc>
          <w:tcPr>
            <w:tcW w:w="3312" w:type="pct"/>
          </w:tcPr>
          <w:p w14:paraId="17EBDC9A" w14:textId="77777777" w:rsidR="00D056D8" w:rsidRPr="008040E8" w:rsidRDefault="00D056D8" w:rsidP="00DF64DB">
            <w:r>
              <w:t>Укажите характер травмы</w:t>
            </w:r>
          </w:p>
        </w:tc>
        <w:tc>
          <w:tcPr>
            <w:tcW w:w="1141" w:type="pct"/>
          </w:tcPr>
          <w:p w14:paraId="7A38B1DE" w14:textId="221A62C1" w:rsidR="00D056D8" w:rsidRDefault="00D056D8" w:rsidP="00DF64DB">
            <w:r>
              <w:t>да</w:t>
            </w:r>
          </w:p>
        </w:tc>
      </w:tr>
    </w:tbl>
    <w:p w14:paraId="5AEDAF79" w14:textId="77777777" w:rsidR="00CF770C" w:rsidRPr="00CF770C" w:rsidRDefault="00CF770C" w:rsidP="00CF770C"/>
    <w:p w14:paraId="3ED1EDE6" w14:textId="77777777" w:rsidR="00E13BCB" w:rsidRPr="00E13BCB" w:rsidRDefault="00E13BCB" w:rsidP="00FF5CAA"/>
    <w:p w14:paraId="16A053B1" w14:textId="77777777" w:rsidR="00E13BCB" w:rsidRPr="00E13BCB" w:rsidRDefault="00E13BCB" w:rsidP="00FF5CAA"/>
    <w:p w14:paraId="1FB77D8D" w14:textId="77777777" w:rsidR="00E13BCB" w:rsidRPr="00E13BCB" w:rsidRDefault="00E13BCB" w:rsidP="00FF5CAA"/>
    <w:sectPr w:rsidR="00E13BCB" w:rsidRPr="00E13BCB" w:rsidSect="00DE5CE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F36CC" w14:textId="77777777" w:rsidR="00F36237" w:rsidRDefault="00F36237" w:rsidP="00216E70">
      <w:r>
        <w:separator/>
      </w:r>
    </w:p>
    <w:p w14:paraId="2E85E995" w14:textId="77777777" w:rsidR="00F36237" w:rsidRDefault="00F36237" w:rsidP="00216E70"/>
  </w:endnote>
  <w:endnote w:type="continuationSeparator" w:id="0">
    <w:p w14:paraId="66E512E6" w14:textId="77777777" w:rsidR="00F36237" w:rsidRDefault="00F36237" w:rsidP="00216E70">
      <w:r>
        <w:continuationSeparator/>
      </w:r>
    </w:p>
    <w:p w14:paraId="7D12EDBF" w14:textId="77777777" w:rsidR="00F36237" w:rsidRDefault="00F36237" w:rsidP="00216E70"/>
  </w:endnote>
  <w:endnote w:type="continuationNotice" w:id="1">
    <w:p w14:paraId="285AB777" w14:textId="77777777" w:rsidR="00F36237" w:rsidRDefault="00F36237" w:rsidP="00216E70"/>
    <w:p w14:paraId="3B3D0E1F" w14:textId="77777777" w:rsidR="00F36237" w:rsidRDefault="00F36237" w:rsidP="00216E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F7D08" w14:textId="77777777" w:rsidR="00E13BCB" w:rsidRDefault="00E13BCB" w:rsidP="00216E7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6768"/>
      <w:gridCol w:w="2518"/>
    </w:tblGrid>
    <w:tr w:rsidR="00E13BCB" w14:paraId="58A8EA0B" w14:textId="77777777" w:rsidTr="000E4A72">
      <w:trPr>
        <w:trHeight w:val="344"/>
      </w:trPr>
      <w:tc>
        <w:tcPr>
          <w:tcW w:w="6768" w:type="dxa"/>
          <w:shd w:val="clear" w:color="auto" w:fill="auto"/>
          <w:vAlign w:val="center"/>
        </w:tcPr>
        <w:p w14:paraId="1F7FA783" w14:textId="77777777" w:rsidR="00E13BCB" w:rsidRPr="00B45EAC" w:rsidRDefault="00E13BCB" w:rsidP="00216E70">
          <w:pPr>
            <w:pStyle w:val="a6"/>
          </w:pPr>
          <w:r w:rsidRPr="00B45EAC">
            <w:t>Версия 1.0</w:t>
          </w:r>
        </w:p>
      </w:tc>
      <w:tc>
        <w:tcPr>
          <w:tcW w:w="2518" w:type="dxa"/>
          <w:shd w:val="clear" w:color="auto" w:fill="auto"/>
          <w:vAlign w:val="center"/>
        </w:tcPr>
        <w:p w14:paraId="7F4A18DE" w14:textId="77777777" w:rsidR="00E13BCB" w:rsidRPr="00B45EAC" w:rsidRDefault="00E13BCB" w:rsidP="00216E70">
          <w:pPr>
            <w:pStyle w:val="a6"/>
          </w:pPr>
          <w:r w:rsidRPr="00B45EAC">
            <w:t xml:space="preserve">Страница </w:t>
          </w:r>
          <w:r w:rsidRPr="00B45EAC">
            <w:fldChar w:fldCharType="begin"/>
          </w:r>
          <w:r w:rsidRPr="00B45EAC">
            <w:instrText xml:space="preserve"> PAGE </w:instrText>
          </w:r>
          <w:r w:rsidRPr="00B45EAC">
            <w:fldChar w:fldCharType="separate"/>
          </w:r>
          <w:r w:rsidR="008B0570">
            <w:rPr>
              <w:noProof/>
            </w:rPr>
            <w:t>8</w:t>
          </w:r>
          <w:r w:rsidRPr="00B45EAC">
            <w:fldChar w:fldCharType="end"/>
          </w:r>
          <w:r w:rsidRPr="00B45EAC">
            <w:t xml:space="preserve"> из </w:t>
          </w:r>
          <w:fldSimple w:instr=" NUMPAGES ">
            <w:r w:rsidR="008B0570">
              <w:rPr>
                <w:noProof/>
              </w:rPr>
              <w:t>9</w:t>
            </w:r>
          </w:fldSimple>
        </w:p>
      </w:tc>
    </w:tr>
  </w:tbl>
  <w:p w14:paraId="63278953" w14:textId="77777777" w:rsidR="00E13BCB" w:rsidRDefault="00E13BCB" w:rsidP="00216E7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96941" w14:textId="77777777" w:rsidR="00E13BCB" w:rsidRDefault="00E13BCB" w:rsidP="00216E7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C8629" w14:textId="77777777" w:rsidR="00F36237" w:rsidRDefault="00F36237" w:rsidP="00216E70">
      <w:r>
        <w:separator/>
      </w:r>
    </w:p>
    <w:p w14:paraId="3013A551" w14:textId="77777777" w:rsidR="00F36237" w:rsidRDefault="00F36237" w:rsidP="00216E70"/>
  </w:footnote>
  <w:footnote w:type="continuationSeparator" w:id="0">
    <w:p w14:paraId="02D70550" w14:textId="77777777" w:rsidR="00F36237" w:rsidRDefault="00F36237" w:rsidP="00216E70">
      <w:r>
        <w:continuationSeparator/>
      </w:r>
    </w:p>
    <w:p w14:paraId="0DF37734" w14:textId="77777777" w:rsidR="00F36237" w:rsidRDefault="00F36237" w:rsidP="00216E70"/>
  </w:footnote>
  <w:footnote w:type="continuationNotice" w:id="1">
    <w:p w14:paraId="76A92650" w14:textId="77777777" w:rsidR="00F36237" w:rsidRDefault="00F36237" w:rsidP="00216E70"/>
    <w:p w14:paraId="522FCF9C" w14:textId="77777777" w:rsidR="00F36237" w:rsidRDefault="00F36237" w:rsidP="00216E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EDDC5" w14:textId="77777777" w:rsidR="00E13BCB" w:rsidRDefault="00E13BCB" w:rsidP="00216E7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DE582" w14:textId="77777777" w:rsidR="00E13BCB" w:rsidRDefault="00E13BCB" w:rsidP="00216E70">
    <w:pPr>
      <w:pStyle w:val="a8"/>
    </w:pPr>
    <w:r w:rsidRPr="00270126">
      <w:rPr>
        <w:noProof/>
      </w:rPr>
      <w:drawing>
        <wp:inline distT="0" distB="0" distL="0" distR="0" wp14:anchorId="760B3F8D" wp14:editId="2891FBBC">
          <wp:extent cx="1123950" cy="266700"/>
          <wp:effectExtent l="0" t="0" r="0" b="0"/>
          <wp:docPr id="5" name="Рисунок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FD8F6" w14:textId="77777777" w:rsidR="00E13BCB" w:rsidRDefault="00E13BCB" w:rsidP="00216E70">
    <w:pPr>
      <w:pStyle w:val="a8"/>
    </w:pPr>
    <w:r>
      <w:rPr>
        <w:noProof/>
      </w:rPr>
      <w:drawing>
        <wp:inline distT="0" distB="0" distL="0" distR="0" wp14:anchorId="03732A5A" wp14:editId="742C6402">
          <wp:extent cx="1123950" cy="266700"/>
          <wp:effectExtent l="0" t="0" r="0" b="0"/>
          <wp:docPr id="6" name="Рисунок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2A715C"/>
    <w:lvl w:ilvl="0">
      <w:start w:val="1"/>
      <w:numFmt w:val="decimal"/>
      <w:pStyle w:val="1Times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8E89880"/>
    <w:lvl w:ilvl="0">
      <w:start w:val="1"/>
      <w:numFmt w:val="decimal"/>
      <w:pStyle w:val="2Ari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B0007634"/>
    <w:lvl w:ilvl="0">
      <w:start w:val="1"/>
      <w:numFmt w:val="decimal"/>
      <w:pStyle w:val="2Times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80"/>
    <w:multiLevelType w:val="singleLevel"/>
    <w:tmpl w:val="58367E94"/>
    <w:lvl w:ilvl="0">
      <w:start w:val="1"/>
      <w:numFmt w:val="bullet"/>
      <w:pStyle w:val="3Arial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CFC42F0A"/>
    <w:lvl w:ilvl="0">
      <w:start w:val="1"/>
      <w:numFmt w:val="bullet"/>
      <w:pStyle w:val="3Times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8D6CD414"/>
    <w:lvl w:ilvl="0">
      <w:start w:val="1"/>
      <w:numFmt w:val="bullet"/>
      <w:pStyle w:val="4Arial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41C6754"/>
    <w:lvl w:ilvl="0">
      <w:start w:val="1"/>
      <w:numFmt w:val="bullet"/>
      <w:pStyle w:val="4Time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A0C0EBC"/>
    <w:lvl w:ilvl="0">
      <w:start w:val="1"/>
      <w:numFmt w:val="decimal"/>
      <w:pStyle w:val="1Ari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000D0E02"/>
    <w:multiLevelType w:val="singleLevel"/>
    <w:tmpl w:val="4816F7CE"/>
    <w:lvl w:ilvl="0">
      <w:start w:val="1"/>
      <w:numFmt w:val="decimal"/>
      <w:pStyle w:val="AppendixHeading"/>
      <w:lvlText w:val="Приложение %1."/>
      <w:lvlJc w:val="left"/>
      <w:pPr>
        <w:tabs>
          <w:tab w:val="num" w:pos="4386"/>
        </w:tabs>
        <w:ind w:left="426"/>
      </w:pPr>
      <w:rPr>
        <w:rFonts w:ascii="Times New Roman" w:hAnsi="Times New Roman" w:cs="Times New Roman" w:hint="default"/>
      </w:rPr>
    </w:lvl>
  </w:abstractNum>
  <w:abstractNum w:abstractNumId="9">
    <w:nsid w:val="01AE1FAE"/>
    <w:multiLevelType w:val="hybridMultilevel"/>
    <w:tmpl w:val="FA1C8B2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0565291A"/>
    <w:multiLevelType w:val="multilevel"/>
    <w:tmpl w:val="DBDC225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066E59DE"/>
    <w:multiLevelType w:val="hybridMultilevel"/>
    <w:tmpl w:val="C69E2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9D7C79"/>
    <w:multiLevelType w:val="hybridMultilevel"/>
    <w:tmpl w:val="075E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44653D"/>
    <w:multiLevelType w:val="hybridMultilevel"/>
    <w:tmpl w:val="4420F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424DD0"/>
    <w:multiLevelType w:val="hybridMultilevel"/>
    <w:tmpl w:val="3DC62874"/>
    <w:lvl w:ilvl="0" w:tplc="FFFFFFFF">
      <w:start w:val="1"/>
      <w:numFmt w:val="bullet"/>
      <w:pStyle w:val="AppTitleNoNum19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hint="default"/>
        <w:color w:val="auto"/>
        <w:sz w:val="20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4E3F59"/>
    <w:multiLevelType w:val="multilevel"/>
    <w:tmpl w:val="D6D4043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95947D7"/>
    <w:multiLevelType w:val="multilevel"/>
    <w:tmpl w:val="D6D4043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97E67BE"/>
    <w:multiLevelType w:val="hybridMultilevel"/>
    <w:tmpl w:val="6E1212F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>
    <w:nsid w:val="3D2620A8"/>
    <w:multiLevelType w:val="hybridMultilevel"/>
    <w:tmpl w:val="3D80C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E56F6"/>
    <w:multiLevelType w:val="hybridMultilevel"/>
    <w:tmpl w:val="16702352"/>
    <w:lvl w:ilvl="0" w:tplc="0D2E0AD6">
      <w:start w:val="1"/>
      <w:numFmt w:val="decimal"/>
      <w:pStyle w:val="BR"/>
      <w:lvlText w:val="FR-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5A44B7"/>
    <w:multiLevelType w:val="multilevel"/>
    <w:tmpl w:val="6418546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E5C1E0C"/>
    <w:multiLevelType w:val="hybridMultilevel"/>
    <w:tmpl w:val="0D4EE8CC"/>
    <w:lvl w:ilvl="0" w:tplc="9028BD40">
      <w:start w:val="1"/>
      <w:numFmt w:val="decimal"/>
      <w:lvlText w:val="FR-%1."/>
      <w:lvlJc w:val="left"/>
      <w:pPr>
        <w:ind w:left="1069" w:hanging="360"/>
      </w:pPr>
      <w:rPr>
        <w:rFonts w:hint="default"/>
        <w:b/>
      </w:rPr>
    </w:lvl>
    <w:lvl w:ilvl="1" w:tplc="9CE474D0">
      <w:start w:val="1"/>
      <w:numFmt w:val="decimal"/>
      <w:lvlText w:val="%2."/>
      <w:lvlJc w:val="left"/>
      <w:pPr>
        <w:tabs>
          <w:tab w:val="num" w:pos="1079"/>
        </w:tabs>
        <w:ind w:left="1079" w:hanging="360"/>
      </w:pPr>
      <w:rPr>
        <w:rFonts w:ascii="Arial Narrow" w:hAnsi="Arial Narrow" w:hint="default"/>
        <w:sz w:val="22"/>
      </w:rPr>
    </w:lvl>
    <w:lvl w:ilvl="2" w:tplc="0419001B">
      <w:start w:val="1"/>
      <w:numFmt w:val="lowerRoman"/>
      <w:lvlText w:val="%3."/>
      <w:lvlJc w:val="right"/>
      <w:pPr>
        <w:ind w:left="1799" w:hanging="180"/>
      </w:pPr>
    </w:lvl>
    <w:lvl w:ilvl="3" w:tplc="0419000F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2">
    <w:nsid w:val="43C63DCC"/>
    <w:multiLevelType w:val="hybridMultilevel"/>
    <w:tmpl w:val="F0B02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315853"/>
    <w:multiLevelType w:val="hybridMultilevel"/>
    <w:tmpl w:val="4998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911816"/>
    <w:multiLevelType w:val="multilevel"/>
    <w:tmpl w:val="77E404C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>
    <w:nsid w:val="4D410D3B"/>
    <w:multiLevelType w:val="hybridMultilevel"/>
    <w:tmpl w:val="9D4605B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50E2276E"/>
    <w:multiLevelType w:val="hybridMultilevel"/>
    <w:tmpl w:val="D7BE23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9CE474D0">
      <w:start w:val="1"/>
      <w:numFmt w:val="decimal"/>
      <w:lvlText w:val="%2."/>
      <w:lvlJc w:val="left"/>
      <w:pPr>
        <w:tabs>
          <w:tab w:val="num" w:pos="1079"/>
        </w:tabs>
        <w:ind w:left="1079" w:hanging="360"/>
      </w:pPr>
      <w:rPr>
        <w:rFonts w:ascii="Arial Narrow" w:hAnsi="Arial Narrow" w:hint="default"/>
        <w:sz w:val="22"/>
      </w:rPr>
    </w:lvl>
    <w:lvl w:ilvl="2" w:tplc="0419001B">
      <w:start w:val="1"/>
      <w:numFmt w:val="lowerRoman"/>
      <w:lvlText w:val="%3."/>
      <w:lvlJc w:val="right"/>
      <w:pPr>
        <w:ind w:left="1799" w:hanging="180"/>
      </w:pPr>
    </w:lvl>
    <w:lvl w:ilvl="3" w:tplc="0419000F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7">
    <w:nsid w:val="591C521D"/>
    <w:multiLevelType w:val="multilevel"/>
    <w:tmpl w:val="DBDC225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A4600A9"/>
    <w:multiLevelType w:val="hybridMultilevel"/>
    <w:tmpl w:val="DE5C075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5EFA5853"/>
    <w:multiLevelType w:val="hybridMultilevel"/>
    <w:tmpl w:val="D18A3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D13D11"/>
    <w:multiLevelType w:val="hybridMultilevel"/>
    <w:tmpl w:val="CFE2AEB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>
    <w:nsid w:val="6A917FB9"/>
    <w:multiLevelType w:val="hybridMultilevel"/>
    <w:tmpl w:val="71B81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D8166B"/>
    <w:multiLevelType w:val="hybridMultilevel"/>
    <w:tmpl w:val="7DACB0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>
    <w:nsid w:val="714F2A53"/>
    <w:multiLevelType w:val="hybridMultilevel"/>
    <w:tmpl w:val="740A24E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>
    <w:nsid w:val="79672C3B"/>
    <w:multiLevelType w:val="hybridMultilevel"/>
    <w:tmpl w:val="0D4EE8CC"/>
    <w:lvl w:ilvl="0" w:tplc="9028BD40">
      <w:start w:val="1"/>
      <w:numFmt w:val="decimal"/>
      <w:lvlText w:val="FR-%1."/>
      <w:lvlJc w:val="left"/>
      <w:pPr>
        <w:ind w:left="1069" w:hanging="360"/>
      </w:pPr>
      <w:rPr>
        <w:rFonts w:hint="default"/>
        <w:b/>
      </w:rPr>
    </w:lvl>
    <w:lvl w:ilvl="1" w:tplc="9CE474D0">
      <w:start w:val="1"/>
      <w:numFmt w:val="decimal"/>
      <w:lvlText w:val="%2."/>
      <w:lvlJc w:val="left"/>
      <w:pPr>
        <w:tabs>
          <w:tab w:val="num" w:pos="1079"/>
        </w:tabs>
        <w:ind w:left="1079" w:hanging="360"/>
      </w:pPr>
      <w:rPr>
        <w:rFonts w:ascii="Arial Narrow" w:hAnsi="Arial Narrow" w:hint="default"/>
        <w:sz w:val="22"/>
      </w:rPr>
    </w:lvl>
    <w:lvl w:ilvl="2" w:tplc="0419001B">
      <w:start w:val="1"/>
      <w:numFmt w:val="lowerRoman"/>
      <w:lvlText w:val="%3."/>
      <w:lvlJc w:val="right"/>
      <w:pPr>
        <w:ind w:left="1799" w:hanging="180"/>
      </w:pPr>
    </w:lvl>
    <w:lvl w:ilvl="3" w:tplc="0419000F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5">
    <w:nsid w:val="7D893DF9"/>
    <w:multiLevelType w:val="multilevel"/>
    <w:tmpl w:val="A11C32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34"/>
  </w:num>
  <w:num w:numId="3">
    <w:abstractNumId w:val="20"/>
  </w:num>
  <w:num w:numId="4">
    <w:abstractNumId w:val="33"/>
  </w:num>
  <w:num w:numId="5">
    <w:abstractNumId w:val="30"/>
  </w:num>
  <w:num w:numId="6">
    <w:abstractNumId w:val="17"/>
  </w:num>
  <w:num w:numId="7">
    <w:abstractNumId w:val="25"/>
  </w:num>
  <w:num w:numId="8">
    <w:abstractNumId w:val="26"/>
  </w:num>
  <w:num w:numId="9">
    <w:abstractNumId w:val="32"/>
  </w:num>
  <w:num w:numId="10">
    <w:abstractNumId w:val="9"/>
  </w:num>
  <w:num w:numId="11">
    <w:abstractNumId w:val="21"/>
  </w:num>
  <w:num w:numId="12">
    <w:abstractNumId w:val="29"/>
  </w:num>
  <w:num w:numId="13">
    <w:abstractNumId w:val="8"/>
  </w:num>
  <w:num w:numId="14">
    <w:abstractNumId w:val="18"/>
  </w:num>
  <w:num w:numId="15">
    <w:abstractNumId w:val="10"/>
  </w:num>
  <w:num w:numId="16">
    <w:abstractNumId w:val="27"/>
  </w:num>
  <w:num w:numId="17">
    <w:abstractNumId w:val="19"/>
  </w:num>
  <w:num w:numId="18">
    <w:abstractNumId w:val="11"/>
  </w:num>
  <w:num w:numId="19">
    <w:abstractNumId w:val="19"/>
    <w:lvlOverride w:ilvl="0">
      <w:startOverride w:val="1"/>
    </w:lvlOverride>
  </w:num>
  <w:num w:numId="20">
    <w:abstractNumId w:val="13"/>
  </w:num>
  <w:num w:numId="21">
    <w:abstractNumId w:val="7"/>
  </w:num>
  <w:num w:numId="22">
    <w:abstractNumId w:val="0"/>
  </w:num>
  <w:num w:numId="23">
    <w:abstractNumId w:val="1"/>
  </w:num>
  <w:num w:numId="24">
    <w:abstractNumId w:val="2"/>
  </w:num>
  <w:num w:numId="25">
    <w:abstractNumId w:val="3"/>
  </w:num>
  <w:num w:numId="26">
    <w:abstractNumId w:val="4"/>
  </w:num>
  <w:num w:numId="27">
    <w:abstractNumId w:val="5"/>
  </w:num>
  <w:num w:numId="28">
    <w:abstractNumId w:val="6"/>
  </w:num>
  <w:num w:numId="29">
    <w:abstractNumId w:val="28"/>
  </w:num>
  <w:num w:numId="30">
    <w:abstractNumId w:val="31"/>
  </w:num>
  <w:num w:numId="31">
    <w:abstractNumId w:val="23"/>
  </w:num>
  <w:num w:numId="32">
    <w:abstractNumId w:val="14"/>
  </w:num>
  <w:num w:numId="33">
    <w:abstractNumId w:val="22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12"/>
  </w:num>
  <w:num w:numId="41">
    <w:abstractNumId w:val="35"/>
  </w:num>
  <w:num w:numId="42">
    <w:abstractNumId w:val="15"/>
  </w:num>
  <w:num w:numId="43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A9"/>
    <w:rsid w:val="000007B8"/>
    <w:rsid w:val="000033E2"/>
    <w:rsid w:val="000045A3"/>
    <w:rsid w:val="0000493C"/>
    <w:rsid w:val="00004D6C"/>
    <w:rsid w:val="00004F7F"/>
    <w:rsid w:val="000074A6"/>
    <w:rsid w:val="000102A5"/>
    <w:rsid w:val="00010876"/>
    <w:rsid w:val="000110A7"/>
    <w:rsid w:val="00011B2A"/>
    <w:rsid w:val="00012A88"/>
    <w:rsid w:val="00015EB3"/>
    <w:rsid w:val="00020940"/>
    <w:rsid w:val="000217E9"/>
    <w:rsid w:val="00021C69"/>
    <w:rsid w:val="00024930"/>
    <w:rsid w:val="00025BF8"/>
    <w:rsid w:val="0002764E"/>
    <w:rsid w:val="0003065E"/>
    <w:rsid w:val="00031B3E"/>
    <w:rsid w:val="0003280C"/>
    <w:rsid w:val="00033FE0"/>
    <w:rsid w:val="00035510"/>
    <w:rsid w:val="00037063"/>
    <w:rsid w:val="00037401"/>
    <w:rsid w:val="00037522"/>
    <w:rsid w:val="00041069"/>
    <w:rsid w:val="00043359"/>
    <w:rsid w:val="000517F3"/>
    <w:rsid w:val="00052816"/>
    <w:rsid w:val="0005473E"/>
    <w:rsid w:val="00054A9D"/>
    <w:rsid w:val="0005695B"/>
    <w:rsid w:val="00061CAB"/>
    <w:rsid w:val="0006363D"/>
    <w:rsid w:val="00063B39"/>
    <w:rsid w:val="00064DB6"/>
    <w:rsid w:val="00067E72"/>
    <w:rsid w:val="00071BC6"/>
    <w:rsid w:val="0007386A"/>
    <w:rsid w:val="00074E02"/>
    <w:rsid w:val="00076CCC"/>
    <w:rsid w:val="000809F3"/>
    <w:rsid w:val="0008179E"/>
    <w:rsid w:val="0008242F"/>
    <w:rsid w:val="00082717"/>
    <w:rsid w:val="00084A02"/>
    <w:rsid w:val="00086752"/>
    <w:rsid w:val="000869FA"/>
    <w:rsid w:val="00086A28"/>
    <w:rsid w:val="00087CE7"/>
    <w:rsid w:val="000930BC"/>
    <w:rsid w:val="00095111"/>
    <w:rsid w:val="0009539C"/>
    <w:rsid w:val="00095914"/>
    <w:rsid w:val="00095DBA"/>
    <w:rsid w:val="000963BE"/>
    <w:rsid w:val="000970AD"/>
    <w:rsid w:val="0009755F"/>
    <w:rsid w:val="000975FE"/>
    <w:rsid w:val="000A112A"/>
    <w:rsid w:val="000A3A4E"/>
    <w:rsid w:val="000A7663"/>
    <w:rsid w:val="000B0163"/>
    <w:rsid w:val="000B064E"/>
    <w:rsid w:val="000B1562"/>
    <w:rsid w:val="000B2263"/>
    <w:rsid w:val="000B2312"/>
    <w:rsid w:val="000B23B4"/>
    <w:rsid w:val="000B265C"/>
    <w:rsid w:val="000B275A"/>
    <w:rsid w:val="000B2E3D"/>
    <w:rsid w:val="000B4059"/>
    <w:rsid w:val="000B67D8"/>
    <w:rsid w:val="000B7AEC"/>
    <w:rsid w:val="000C0368"/>
    <w:rsid w:val="000C0638"/>
    <w:rsid w:val="000C0D90"/>
    <w:rsid w:val="000C199B"/>
    <w:rsid w:val="000C2B5D"/>
    <w:rsid w:val="000C3187"/>
    <w:rsid w:val="000C3BD1"/>
    <w:rsid w:val="000C3D3C"/>
    <w:rsid w:val="000C4DED"/>
    <w:rsid w:val="000D3D78"/>
    <w:rsid w:val="000D4DE4"/>
    <w:rsid w:val="000D623B"/>
    <w:rsid w:val="000D6362"/>
    <w:rsid w:val="000D7AEC"/>
    <w:rsid w:val="000D7FFD"/>
    <w:rsid w:val="000E0D07"/>
    <w:rsid w:val="000E1033"/>
    <w:rsid w:val="000E2AB5"/>
    <w:rsid w:val="000E4073"/>
    <w:rsid w:val="000E4623"/>
    <w:rsid w:val="000E4A72"/>
    <w:rsid w:val="000E5254"/>
    <w:rsid w:val="000E6697"/>
    <w:rsid w:val="000E728A"/>
    <w:rsid w:val="000F1380"/>
    <w:rsid w:val="000F180E"/>
    <w:rsid w:val="000F2004"/>
    <w:rsid w:val="000F357A"/>
    <w:rsid w:val="000F3BA9"/>
    <w:rsid w:val="000F3EC5"/>
    <w:rsid w:val="000F401D"/>
    <w:rsid w:val="000F4ABD"/>
    <w:rsid w:val="000F6595"/>
    <w:rsid w:val="00100B3C"/>
    <w:rsid w:val="001018E8"/>
    <w:rsid w:val="00102218"/>
    <w:rsid w:val="00105712"/>
    <w:rsid w:val="001057C6"/>
    <w:rsid w:val="00106A94"/>
    <w:rsid w:val="00106D40"/>
    <w:rsid w:val="00107237"/>
    <w:rsid w:val="001076E6"/>
    <w:rsid w:val="001107A5"/>
    <w:rsid w:val="00112587"/>
    <w:rsid w:val="0011279A"/>
    <w:rsid w:val="00115483"/>
    <w:rsid w:val="00115EE1"/>
    <w:rsid w:val="00117314"/>
    <w:rsid w:val="00121184"/>
    <w:rsid w:val="001217BF"/>
    <w:rsid w:val="0012191D"/>
    <w:rsid w:val="001220CC"/>
    <w:rsid w:val="00122642"/>
    <w:rsid w:val="00122870"/>
    <w:rsid w:val="00122D63"/>
    <w:rsid w:val="00123037"/>
    <w:rsid w:val="00123995"/>
    <w:rsid w:val="0012443C"/>
    <w:rsid w:val="001249B7"/>
    <w:rsid w:val="001304E2"/>
    <w:rsid w:val="00130708"/>
    <w:rsid w:val="00131236"/>
    <w:rsid w:val="00131D4B"/>
    <w:rsid w:val="00132B38"/>
    <w:rsid w:val="00134364"/>
    <w:rsid w:val="001346E0"/>
    <w:rsid w:val="0013492B"/>
    <w:rsid w:val="00137161"/>
    <w:rsid w:val="001413E5"/>
    <w:rsid w:val="00143554"/>
    <w:rsid w:val="00144983"/>
    <w:rsid w:val="00145383"/>
    <w:rsid w:val="001464B8"/>
    <w:rsid w:val="00147CE0"/>
    <w:rsid w:val="00147DF4"/>
    <w:rsid w:val="00150EB9"/>
    <w:rsid w:val="001532B8"/>
    <w:rsid w:val="00153AC0"/>
    <w:rsid w:val="00153F8A"/>
    <w:rsid w:val="00156328"/>
    <w:rsid w:val="0015697B"/>
    <w:rsid w:val="00157642"/>
    <w:rsid w:val="0015771D"/>
    <w:rsid w:val="00157D9F"/>
    <w:rsid w:val="00157E66"/>
    <w:rsid w:val="001610F4"/>
    <w:rsid w:val="0016123D"/>
    <w:rsid w:val="00162DD1"/>
    <w:rsid w:val="00164655"/>
    <w:rsid w:val="00164AC2"/>
    <w:rsid w:val="00164FD2"/>
    <w:rsid w:val="0016765A"/>
    <w:rsid w:val="00170014"/>
    <w:rsid w:val="00170203"/>
    <w:rsid w:val="001724E1"/>
    <w:rsid w:val="001725F8"/>
    <w:rsid w:val="00173667"/>
    <w:rsid w:val="00173E9E"/>
    <w:rsid w:val="001748C4"/>
    <w:rsid w:val="0017559F"/>
    <w:rsid w:val="0017674C"/>
    <w:rsid w:val="001817CB"/>
    <w:rsid w:val="0018254E"/>
    <w:rsid w:val="001825A9"/>
    <w:rsid w:val="00183B3D"/>
    <w:rsid w:val="00183E39"/>
    <w:rsid w:val="00184ABF"/>
    <w:rsid w:val="0018507C"/>
    <w:rsid w:val="00185B10"/>
    <w:rsid w:val="00190BA9"/>
    <w:rsid w:val="00191CFA"/>
    <w:rsid w:val="00193100"/>
    <w:rsid w:val="00193D2F"/>
    <w:rsid w:val="00194531"/>
    <w:rsid w:val="00195873"/>
    <w:rsid w:val="00196633"/>
    <w:rsid w:val="00196A2F"/>
    <w:rsid w:val="00197B82"/>
    <w:rsid w:val="001A2301"/>
    <w:rsid w:val="001A35A7"/>
    <w:rsid w:val="001A58DA"/>
    <w:rsid w:val="001A5980"/>
    <w:rsid w:val="001A5E03"/>
    <w:rsid w:val="001A647A"/>
    <w:rsid w:val="001A6BAA"/>
    <w:rsid w:val="001B3E25"/>
    <w:rsid w:val="001B546C"/>
    <w:rsid w:val="001B5709"/>
    <w:rsid w:val="001B695D"/>
    <w:rsid w:val="001C078F"/>
    <w:rsid w:val="001C1666"/>
    <w:rsid w:val="001C1994"/>
    <w:rsid w:val="001C2E20"/>
    <w:rsid w:val="001C3194"/>
    <w:rsid w:val="001C34A0"/>
    <w:rsid w:val="001C3F4F"/>
    <w:rsid w:val="001C510D"/>
    <w:rsid w:val="001C5614"/>
    <w:rsid w:val="001C5D80"/>
    <w:rsid w:val="001C621F"/>
    <w:rsid w:val="001D2F56"/>
    <w:rsid w:val="001D3280"/>
    <w:rsid w:val="001D5401"/>
    <w:rsid w:val="001D77BD"/>
    <w:rsid w:val="001D7E6D"/>
    <w:rsid w:val="001E091A"/>
    <w:rsid w:val="001E2BAC"/>
    <w:rsid w:val="001E3AB6"/>
    <w:rsid w:val="001E3FB4"/>
    <w:rsid w:val="001E50CD"/>
    <w:rsid w:val="001E576E"/>
    <w:rsid w:val="001E5C72"/>
    <w:rsid w:val="001F1E74"/>
    <w:rsid w:val="001F2095"/>
    <w:rsid w:val="001F3B06"/>
    <w:rsid w:val="001F4510"/>
    <w:rsid w:val="001F4BC0"/>
    <w:rsid w:val="001F6669"/>
    <w:rsid w:val="001F6C15"/>
    <w:rsid w:val="001F6D56"/>
    <w:rsid w:val="001F70C0"/>
    <w:rsid w:val="001F7FC0"/>
    <w:rsid w:val="002005D1"/>
    <w:rsid w:val="00200655"/>
    <w:rsid w:val="002007D7"/>
    <w:rsid w:val="002007E0"/>
    <w:rsid w:val="00201824"/>
    <w:rsid w:val="00202AC8"/>
    <w:rsid w:val="00203A04"/>
    <w:rsid w:val="0020436F"/>
    <w:rsid w:val="002059B2"/>
    <w:rsid w:val="002062BC"/>
    <w:rsid w:val="00206885"/>
    <w:rsid w:val="002114EA"/>
    <w:rsid w:val="0021192E"/>
    <w:rsid w:val="00211D05"/>
    <w:rsid w:val="002128A1"/>
    <w:rsid w:val="00213EC8"/>
    <w:rsid w:val="0021421F"/>
    <w:rsid w:val="00214400"/>
    <w:rsid w:val="00215631"/>
    <w:rsid w:val="00216E70"/>
    <w:rsid w:val="0022075E"/>
    <w:rsid w:val="002212DB"/>
    <w:rsid w:val="0022307E"/>
    <w:rsid w:val="0022408B"/>
    <w:rsid w:val="00224CF2"/>
    <w:rsid w:val="00226349"/>
    <w:rsid w:val="00231A1A"/>
    <w:rsid w:val="0023536B"/>
    <w:rsid w:val="00236373"/>
    <w:rsid w:val="00236F6A"/>
    <w:rsid w:val="00237270"/>
    <w:rsid w:val="0024007E"/>
    <w:rsid w:val="002400CA"/>
    <w:rsid w:val="00241BB8"/>
    <w:rsid w:val="00242890"/>
    <w:rsid w:val="002432AC"/>
    <w:rsid w:val="00245FF2"/>
    <w:rsid w:val="00247A76"/>
    <w:rsid w:val="00250861"/>
    <w:rsid w:val="00252F8A"/>
    <w:rsid w:val="0025357E"/>
    <w:rsid w:val="0025607F"/>
    <w:rsid w:val="002571BF"/>
    <w:rsid w:val="00260CC7"/>
    <w:rsid w:val="0026221A"/>
    <w:rsid w:val="00263F60"/>
    <w:rsid w:val="00264272"/>
    <w:rsid w:val="002662D1"/>
    <w:rsid w:val="00271E0E"/>
    <w:rsid w:val="00271EE2"/>
    <w:rsid w:val="00273D40"/>
    <w:rsid w:val="002756A9"/>
    <w:rsid w:val="00275DCB"/>
    <w:rsid w:val="00276C66"/>
    <w:rsid w:val="0028040A"/>
    <w:rsid w:val="0028223D"/>
    <w:rsid w:val="00283037"/>
    <w:rsid w:val="00283968"/>
    <w:rsid w:val="0028456F"/>
    <w:rsid w:val="0028580D"/>
    <w:rsid w:val="00286D40"/>
    <w:rsid w:val="00287835"/>
    <w:rsid w:val="002901F7"/>
    <w:rsid w:val="002904D8"/>
    <w:rsid w:val="0029144C"/>
    <w:rsid w:val="002915C3"/>
    <w:rsid w:val="00291887"/>
    <w:rsid w:val="00293788"/>
    <w:rsid w:val="00294D97"/>
    <w:rsid w:val="00295CAF"/>
    <w:rsid w:val="00297CE8"/>
    <w:rsid w:val="00297E6F"/>
    <w:rsid w:val="002A0707"/>
    <w:rsid w:val="002A107B"/>
    <w:rsid w:val="002A16D3"/>
    <w:rsid w:val="002A20A6"/>
    <w:rsid w:val="002A2109"/>
    <w:rsid w:val="002A438E"/>
    <w:rsid w:val="002A5695"/>
    <w:rsid w:val="002A57F0"/>
    <w:rsid w:val="002A5A5A"/>
    <w:rsid w:val="002A6B11"/>
    <w:rsid w:val="002B0189"/>
    <w:rsid w:val="002B12F3"/>
    <w:rsid w:val="002B1885"/>
    <w:rsid w:val="002B2138"/>
    <w:rsid w:val="002B2927"/>
    <w:rsid w:val="002B3138"/>
    <w:rsid w:val="002B37BD"/>
    <w:rsid w:val="002B4AB0"/>
    <w:rsid w:val="002B5296"/>
    <w:rsid w:val="002B6ACF"/>
    <w:rsid w:val="002B6B79"/>
    <w:rsid w:val="002C0830"/>
    <w:rsid w:val="002C0AF9"/>
    <w:rsid w:val="002C12E2"/>
    <w:rsid w:val="002C21F4"/>
    <w:rsid w:val="002C38A4"/>
    <w:rsid w:val="002C7CE9"/>
    <w:rsid w:val="002D073A"/>
    <w:rsid w:val="002D43BD"/>
    <w:rsid w:val="002E08B5"/>
    <w:rsid w:val="002E388B"/>
    <w:rsid w:val="002E39E6"/>
    <w:rsid w:val="002E3B10"/>
    <w:rsid w:val="002E4215"/>
    <w:rsid w:val="002E70BE"/>
    <w:rsid w:val="002E7B3F"/>
    <w:rsid w:val="002F13EA"/>
    <w:rsid w:val="002F29B6"/>
    <w:rsid w:val="002F2FF5"/>
    <w:rsid w:val="002F304C"/>
    <w:rsid w:val="002F3CB8"/>
    <w:rsid w:val="002F4AA3"/>
    <w:rsid w:val="002F4BE3"/>
    <w:rsid w:val="002F51F7"/>
    <w:rsid w:val="002F7141"/>
    <w:rsid w:val="002F7B49"/>
    <w:rsid w:val="003021F6"/>
    <w:rsid w:val="00303DAF"/>
    <w:rsid w:val="0030547A"/>
    <w:rsid w:val="0030564B"/>
    <w:rsid w:val="00305F1A"/>
    <w:rsid w:val="00310115"/>
    <w:rsid w:val="003102AE"/>
    <w:rsid w:val="00312143"/>
    <w:rsid w:val="003127C0"/>
    <w:rsid w:val="00312866"/>
    <w:rsid w:val="00314634"/>
    <w:rsid w:val="00316EB9"/>
    <w:rsid w:val="00317A4A"/>
    <w:rsid w:val="003202DD"/>
    <w:rsid w:val="00320BEB"/>
    <w:rsid w:val="00322693"/>
    <w:rsid w:val="00322F5C"/>
    <w:rsid w:val="00323F95"/>
    <w:rsid w:val="00324D67"/>
    <w:rsid w:val="00325751"/>
    <w:rsid w:val="003263BA"/>
    <w:rsid w:val="00326B47"/>
    <w:rsid w:val="00330EB0"/>
    <w:rsid w:val="00331629"/>
    <w:rsid w:val="00331F21"/>
    <w:rsid w:val="00332874"/>
    <w:rsid w:val="00332A8F"/>
    <w:rsid w:val="00332CFB"/>
    <w:rsid w:val="003341A9"/>
    <w:rsid w:val="00335334"/>
    <w:rsid w:val="0033536D"/>
    <w:rsid w:val="003357E9"/>
    <w:rsid w:val="00336479"/>
    <w:rsid w:val="0034011A"/>
    <w:rsid w:val="00340F75"/>
    <w:rsid w:val="00343C97"/>
    <w:rsid w:val="003449F0"/>
    <w:rsid w:val="00346288"/>
    <w:rsid w:val="00350D43"/>
    <w:rsid w:val="003515C7"/>
    <w:rsid w:val="00352B67"/>
    <w:rsid w:val="00355071"/>
    <w:rsid w:val="00356501"/>
    <w:rsid w:val="00356D20"/>
    <w:rsid w:val="003631EE"/>
    <w:rsid w:val="00364514"/>
    <w:rsid w:val="00364A60"/>
    <w:rsid w:val="00365791"/>
    <w:rsid w:val="00367796"/>
    <w:rsid w:val="0037224D"/>
    <w:rsid w:val="00372349"/>
    <w:rsid w:val="003726E0"/>
    <w:rsid w:val="00373596"/>
    <w:rsid w:val="00374107"/>
    <w:rsid w:val="00376319"/>
    <w:rsid w:val="00380D50"/>
    <w:rsid w:val="0038140A"/>
    <w:rsid w:val="00382049"/>
    <w:rsid w:val="00383D89"/>
    <w:rsid w:val="003842A3"/>
    <w:rsid w:val="0038437E"/>
    <w:rsid w:val="003847CD"/>
    <w:rsid w:val="00384B26"/>
    <w:rsid w:val="00385660"/>
    <w:rsid w:val="00390D96"/>
    <w:rsid w:val="00390DA3"/>
    <w:rsid w:val="00391D86"/>
    <w:rsid w:val="003927BF"/>
    <w:rsid w:val="00393CA6"/>
    <w:rsid w:val="00393E09"/>
    <w:rsid w:val="0039456F"/>
    <w:rsid w:val="00394F60"/>
    <w:rsid w:val="0039585E"/>
    <w:rsid w:val="00396240"/>
    <w:rsid w:val="00396E30"/>
    <w:rsid w:val="00397641"/>
    <w:rsid w:val="003978D3"/>
    <w:rsid w:val="003A0171"/>
    <w:rsid w:val="003A01AE"/>
    <w:rsid w:val="003A0C81"/>
    <w:rsid w:val="003A1337"/>
    <w:rsid w:val="003A13BF"/>
    <w:rsid w:val="003A2586"/>
    <w:rsid w:val="003A2890"/>
    <w:rsid w:val="003A28E2"/>
    <w:rsid w:val="003A431E"/>
    <w:rsid w:val="003A5081"/>
    <w:rsid w:val="003A58A0"/>
    <w:rsid w:val="003A5AC4"/>
    <w:rsid w:val="003A5BA9"/>
    <w:rsid w:val="003A7654"/>
    <w:rsid w:val="003B1289"/>
    <w:rsid w:val="003B3DC4"/>
    <w:rsid w:val="003B4A76"/>
    <w:rsid w:val="003B697F"/>
    <w:rsid w:val="003B7E4D"/>
    <w:rsid w:val="003C0B5B"/>
    <w:rsid w:val="003C1021"/>
    <w:rsid w:val="003C1446"/>
    <w:rsid w:val="003C27D5"/>
    <w:rsid w:val="003C66D9"/>
    <w:rsid w:val="003C6BDB"/>
    <w:rsid w:val="003C6F9C"/>
    <w:rsid w:val="003D026B"/>
    <w:rsid w:val="003D0BF8"/>
    <w:rsid w:val="003D26A6"/>
    <w:rsid w:val="003D42E1"/>
    <w:rsid w:val="003D43C8"/>
    <w:rsid w:val="003D4FE9"/>
    <w:rsid w:val="003D5E2B"/>
    <w:rsid w:val="003D6EF4"/>
    <w:rsid w:val="003D7E34"/>
    <w:rsid w:val="003E163D"/>
    <w:rsid w:val="003E201F"/>
    <w:rsid w:val="003E2548"/>
    <w:rsid w:val="003E25BC"/>
    <w:rsid w:val="003E37B3"/>
    <w:rsid w:val="003E488E"/>
    <w:rsid w:val="003E5C54"/>
    <w:rsid w:val="003E7737"/>
    <w:rsid w:val="003F310A"/>
    <w:rsid w:val="003F4142"/>
    <w:rsid w:val="003F4569"/>
    <w:rsid w:val="003F6216"/>
    <w:rsid w:val="003F742A"/>
    <w:rsid w:val="003F7958"/>
    <w:rsid w:val="00403157"/>
    <w:rsid w:val="00405A2A"/>
    <w:rsid w:val="00405CC5"/>
    <w:rsid w:val="00405E35"/>
    <w:rsid w:val="00405F08"/>
    <w:rsid w:val="004069B2"/>
    <w:rsid w:val="00406A09"/>
    <w:rsid w:val="0041042E"/>
    <w:rsid w:val="00411073"/>
    <w:rsid w:val="00412DE5"/>
    <w:rsid w:val="00413178"/>
    <w:rsid w:val="0041451F"/>
    <w:rsid w:val="0041556B"/>
    <w:rsid w:val="00417183"/>
    <w:rsid w:val="0042074A"/>
    <w:rsid w:val="00421688"/>
    <w:rsid w:val="00421746"/>
    <w:rsid w:val="00424960"/>
    <w:rsid w:val="00425DD0"/>
    <w:rsid w:val="004263A6"/>
    <w:rsid w:val="0042664D"/>
    <w:rsid w:val="00426F0F"/>
    <w:rsid w:val="00427FE6"/>
    <w:rsid w:val="0043116B"/>
    <w:rsid w:val="00431292"/>
    <w:rsid w:val="00431B3A"/>
    <w:rsid w:val="00433AB3"/>
    <w:rsid w:val="00434364"/>
    <w:rsid w:val="00436C82"/>
    <w:rsid w:val="00437E93"/>
    <w:rsid w:val="00440AA0"/>
    <w:rsid w:val="004422C2"/>
    <w:rsid w:val="00442581"/>
    <w:rsid w:val="0044352A"/>
    <w:rsid w:val="00443FC6"/>
    <w:rsid w:val="004446EF"/>
    <w:rsid w:val="004449E4"/>
    <w:rsid w:val="0044649F"/>
    <w:rsid w:val="0045010A"/>
    <w:rsid w:val="00451037"/>
    <w:rsid w:val="00451291"/>
    <w:rsid w:val="004512D2"/>
    <w:rsid w:val="00453DC2"/>
    <w:rsid w:val="00454E03"/>
    <w:rsid w:val="004554A6"/>
    <w:rsid w:val="00455841"/>
    <w:rsid w:val="00461572"/>
    <w:rsid w:val="00463F42"/>
    <w:rsid w:val="004649EE"/>
    <w:rsid w:val="00466016"/>
    <w:rsid w:val="00466553"/>
    <w:rsid w:val="004668D7"/>
    <w:rsid w:val="00467CE0"/>
    <w:rsid w:val="0047049A"/>
    <w:rsid w:val="004714D5"/>
    <w:rsid w:val="0047337B"/>
    <w:rsid w:val="004734CB"/>
    <w:rsid w:val="0047527D"/>
    <w:rsid w:val="00475CA5"/>
    <w:rsid w:val="004803C3"/>
    <w:rsid w:val="00481042"/>
    <w:rsid w:val="00482F61"/>
    <w:rsid w:val="00483780"/>
    <w:rsid w:val="00484204"/>
    <w:rsid w:val="00485A7A"/>
    <w:rsid w:val="00485CE0"/>
    <w:rsid w:val="00486589"/>
    <w:rsid w:val="00487276"/>
    <w:rsid w:val="0049044E"/>
    <w:rsid w:val="00491893"/>
    <w:rsid w:val="004918D1"/>
    <w:rsid w:val="00494262"/>
    <w:rsid w:val="004965C7"/>
    <w:rsid w:val="00496606"/>
    <w:rsid w:val="004A26DA"/>
    <w:rsid w:val="004A2DAB"/>
    <w:rsid w:val="004A3481"/>
    <w:rsid w:val="004A36D6"/>
    <w:rsid w:val="004A4558"/>
    <w:rsid w:val="004A4DBC"/>
    <w:rsid w:val="004A5D3E"/>
    <w:rsid w:val="004A5DA4"/>
    <w:rsid w:val="004A6247"/>
    <w:rsid w:val="004B1098"/>
    <w:rsid w:val="004B2316"/>
    <w:rsid w:val="004B2D94"/>
    <w:rsid w:val="004B33E5"/>
    <w:rsid w:val="004B6F6F"/>
    <w:rsid w:val="004B7968"/>
    <w:rsid w:val="004C10BF"/>
    <w:rsid w:val="004C18A7"/>
    <w:rsid w:val="004C2FC9"/>
    <w:rsid w:val="004C3F16"/>
    <w:rsid w:val="004C4C3F"/>
    <w:rsid w:val="004C5DC3"/>
    <w:rsid w:val="004C7226"/>
    <w:rsid w:val="004D1036"/>
    <w:rsid w:val="004D10EA"/>
    <w:rsid w:val="004D1D61"/>
    <w:rsid w:val="004D1D87"/>
    <w:rsid w:val="004D2114"/>
    <w:rsid w:val="004D3524"/>
    <w:rsid w:val="004D42F1"/>
    <w:rsid w:val="004D43FE"/>
    <w:rsid w:val="004D57B7"/>
    <w:rsid w:val="004D5D8E"/>
    <w:rsid w:val="004D6E9C"/>
    <w:rsid w:val="004D7195"/>
    <w:rsid w:val="004E0536"/>
    <w:rsid w:val="004E123A"/>
    <w:rsid w:val="004E131F"/>
    <w:rsid w:val="004E153D"/>
    <w:rsid w:val="004E1C29"/>
    <w:rsid w:val="004E201C"/>
    <w:rsid w:val="004E27E6"/>
    <w:rsid w:val="004E3897"/>
    <w:rsid w:val="004E3AD7"/>
    <w:rsid w:val="004E7FE1"/>
    <w:rsid w:val="004F0474"/>
    <w:rsid w:val="004F25DA"/>
    <w:rsid w:val="004F4CF4"/>
    <w:rsid w:val="0050068F"/>
    <w:rsid w:val="00501756"/>
    <w:rsid w:val="00501B22"/>
    <w:rsid w:val="005022D7"/>
    <w:rsid w:val="00502AF8"/>
    <w:rsid w:val="00504638"/>
    <w:rsid w:val="00505A53"/>
    <w:rsid w:val="00505AFE"/>
    <w:rsid w:val="00506B15"/>
    <w:rsid w:val="00507734"/>
    <w:rsid w:val="00510890"/>
    <w:rsid w:val="00511CCA"/>
    <w:rsid w:val="00512C8A"/>
    <w:rsid w:val="0051400A"/>
    <w:rsid w:val="00514BB4"/>
    <w:rsid w:val="0051546B"/>
    <w:rsid w:val="005170A6"/>
    <w:rsid w:val="005173F5"/>
    <w:rsid w:val="005202C2"/>
    <w:rsid w:val="0052076D"/>
    <w:rsid w:val="0052090F"/>
    <w:rsid w:val="00521A9B"/>
    <w:rsid w:val="0052358B"/>
    <w:rsid w:val="00523C8D"/>
    <w:rsid w:val="00524112"/>
    <w:rsid w:val="005249C8"/>
    <w:rsid w:val="00524CEC"/>
    <w:rsid w:val="005264E3"/>
    <w:rsid w:val="00527290"/>
    <w:rsid w:val="00531663"/>
    <w:rsid w:val="00535AC9"/>
    <w:rsid w:val="00535C3A"/>
    <w:rsid w:val="0054212E"/>
    <w:rsid w:val="005426DE"/>
    <w:rsid w:val="00542FF8"/>
    <w:rsid w:val="00543055"/>
    <w:rsid w:val="00544A63"/>
    <w:rsid w:val="00546282"/>
    <w:rsid w:val="005475AA"/>
    <w:rsid w:val="00547C46"/>
    <w:rsid w:val="00550484"/>
    <w:rsid w:val="0055387B"/>
    <w:rsid w:val="00556193"/>
    <w:rsid w:val="00560EF5"/>
    <w:rsid w:val="00561675"/>
    <w:rsid w:val="00561DAC"/>
    <w:rsid w:val="005621CC"/>
    <w:rsid w:val="00563603"/>
    <w:rsid w:val="0056445C"/>
    <w:rsid w:val="00565721"/>
    <w:rsid w:val="005668AC"/>
    <w:rsid w:val="00567BD6"/>
    <w:rsid w:val="00570428"/>
    <w:rsid w:val="00571294"/>
    <w:rsid w:val="00572C1A"/>
    <w:rsid w:val="00572E84"/>
    <w:rsid w:val="00573837"/>
    <w:rsid w:val="00573F8E"/>
    <w:rsid w:val="00574A3E"/>
    <w:rsid w:val="00575323"/>
    <w:rsid w:val="00577869"/>
    <w:rsid w:val="00580D58"/>
    <w:rsid w:val="00581F6B"/>
    <w:rsid w:val="00582051"/>
    <w:rsid w:val="00582642"/>
    <w:rsid w:val="00582969"/>
    <w:rsid w:val="00585E2F"/>
    <w:rsid w:val="005863F7"/>
    <w:rsid w:val="005864E7"/>
    <w:rsid w:val="00587F29"/>
    <w:rsid w:val="00590D08"/>
    <w:rsid w:val="00591D29"/>
    <w:rsid w:val="005922BA"/>
    <w:rsid w:val="00592496"/>
    <w:rsid w:val="00592DFA"/>
    <w:rsid w:val="00592F90"/>
    <w:rsid w:val="00593C7C"/>
    <w:rsid w:val="005940C8"/>
    <w:rsid w:val="00596A29"/>
    <w:rsid w:val="00597F04"/>
    <w:rsid w:val="005A0820"/>
    <w:rsid w:val="005A10B6"/>
    <w:rsid w:val="005A2323"/>
    <w:rsid w:val="005A25B8"/>
    <w:rsid w:val="005A714A"/>
    <w:rsid w:val="005B6EED"/>
    <w:rsid w:val="005B7802"/>
    <w:rsid w:val="005C0B6D"/>
    <w:rsid w:val="005C2141"/>
    <w:rsid w:val="005C3431"/>
    <w:rsid w:val="005C3519"/>
    <w:rsid w:val="005C3A9B"/>
    <w:rsid w:val="005C46F5"/>
    <w:rsid w:val="005C49FC"/>
    <w:rsid w:val="005C5C7A"/>
    <w:rsid w:val="005C6F3A"/>
    <w:rsid w:val="005C7D51"/>
    <w:rsid w:val="005D235D"/>
    <w:rsid w:val="005D2AAB"/>
    <w:rsid w:val="005D3668"/>
    <w:rsid w:val="005D40E9"/>
    <w:rsid w:val="005D5B5C"/>
    <w:rsid w:val="005D77E2"/>
    <w:rsid w:val="005D7A1A"/>
    <w:rsid w:val="005E4D0A"/>
    <w:rsid w:val="005E60B8"/>
    <w:rsid w:val="005E7800"/>
    <w:rsid w:val="005E7947"/>
    <w:rsid w:val="005F0FC2"/>
    <w:rsid w:val="005F20E4"/>
    <w:rsid w:val="005F2E19"/>
    <w:rsid w:val="005F373F"/>
    <w:rsid w:val="005F3B6C"/>
    <w:rsid w:val="005F4C7B"/>
    <w:rsid w:val="005F54B2"/>
    <w:rsid w:val="005F5DA0"/>
    <w:rsid w:val="005F6A80"/>
    <w:rsid w:val="005F6DE3"/>
    <w:rsid w:val="00603B14"/>
    <w:rsid w:val="00604889"/>
    <w:rsid w:val="00605420"/>
    <w:rsid w:val="00606D22"/>
    <w:rsid w:val="006079CC"/>
    <w:rsid w:val="00607CAD"/>
    <w:rsid w:val="00613464"/>
    <w:rsid w:val="00613EF5"/>
    <w:rsid w:val="0062082B"/>
    <w:rsid w:val="006255F0"/>
    <w:rsid w:val="00626E8F"/>
    <w:rsid w:val="006272B1"/>
    <w:rsid w:val="006326CA"/>
    <w:rsid w:val="006328B0"/>
    <w:rsid w:val="00633BF6"/>
    <w:rsid w:val="006352C0"/>
    <w:rsid w:val="0063609E"/>
    <w:rsid w:val="0063674C"/>
    <w:rsid w:val="00637D08"/>
    <w:rsid w:val="0064370A"/>
    <w:rsid w:val="00643EBD"/>
    <w:rsid w:val="006442D3"/>
    <w:rsid w:val="00644FFF"/>
    <w:rsid w:val="0064711B"/>
    <w:rsid w:val="0065370E"/>
    <w:rsid w:val="00653E71"/>
    <w:rsid w:val="006540E3"/>
    <w:rsid w:val="006619BC"/>
    <w:rsid w:val="00664D33"/>
    <w:rsid w:val="006673CD"/>
    <w:rsid w:val="00671394"/>
    <w:rsid w:val="00672961"/>
    <w:rsid w:val="00674DF7"/>
    <w:rsid w:val="00675BC7"/>
    <w:rsid w:val="00676882"/>
    <w:rsid w:val="006772B5"/>
    <w:rsid w:val="00677597"/>
    <w:rsid w:val="006775C6"/>
    <w:rsid w:val="0067769F"/>
    <w:rsid w:val="00677841"/>
    <w:rsid w:val="00677FC1"/>
    <w:rsid w:val="0068007B"/>
    <w:rsid w:val="00680434"/>
    <w:rsid w:val="00684554"/>
    <w:rsid w:val="00685611"/>
    <w:rsid w:val="00686620"/>
    <w:rsid w:val="006869BB"/>
    <w:rsid w:val="00686ED4"/>
    <w:rsid w:val="00687695"/>
    <w:rsid w:val="0069181D"/>
    <w:rsid w:val="00691A64"/>
    <w:rsid w:val="00693DBB"/>
    <w:rsid w:val="0069435D"/>
    <w:rsid w:val="0069474E"/>
    <w:rsid w:val="0069493A"/>
    <w:rsid w:val="006A0247"/>
    <w:rsid w:val="006A0BED"/>
    <w:rsid w:val="006A2A46"/>
    <w:rsid w:val="006A2C2C"/>
    <w:rsid w:val="006A3AF4"/>
    <w:rsid w:val="006A494E"/>
    <w:rsid w:val="006A5393"/>
    <w:rsid w:val="006A5783"/>
    <w:rsid w:val="006A5ABF"/>
    <w:rsid w:val="006A5E91"/>
    <w:rsid w:val="006A6FD0"/>
    <w:rsid w:val="006B1268"/>
    <w:rsid w:val="006B22F9"/>
    <w:rsid w:val="006B2FAF"/>
    <w:rsid w:val="006B50A9"/>
    <w:rsid w:val="006B525B"/>
    <w:rsid w:val="006B5BFB"/>
    <w:rsid w:val="006B60B2"/>
    <w:rsid w:val="006B6F8E"/>
    <w:rsid w:val="006C03A8"/>
    <w:rsid w:val="006C0A97"/>
    <w:rsid w:val="006C103E"/>
    <w:rsid w:val="006C16FD"/>
    <w:rsid w:val="006C397D"/>
    <w:rsid w:val="006C3D0C"/>
    <w:rsid w:val="006C4833"/>
    <w:rsid w:val="006C51B1"/>
    <w:rsid w:val="006C61B2"/>
    <w:rsid w:val="006C7B3D"/>
    <w:rsid w:val="006D05E1"/>
    <w:rsid w:val="006D1A1C"/>
    <w:rsid w:val="006D2950"/>
    <w:rsid w:val="006D2A29"/>
    <w:rsid w:val="006D5E72"/>
    <w:rsid w:val="006D65BD"/>
    <w:rsid w:val="006D6AE4"/>
    <w:rsid w:val="006D79BC"/>
    <w:rsid w:val="006E32F1"/>
    <w:rsid w:val="006E4155"/>
    <w:rsid w:val="006E4453"/>
    <w:rsid w:val="006E46D2"/>
    <w:rsid w:val="006E5302"/>
    <w:rsid w:val="006E68D2"/>
    <w:rsid w:val="006E7A2E"/>
    <w:rsid w:val="006F03FB"/>
    <w:rsid w:val="006F08D7"/>
    <w:rsid w:val="006F149B"/>
    <w:rsid w:val="006F1544"/>
    <w:rsid w:val="006F1573"/>
    <w:rsid w:val="006F1C07"/>
    <w:rsid w:val="006F3915"/>
    <w:rsid w:val="006F43C3"/>
    <w:rsid w:val="006F54BA"/>
    <w:rsid w:val="007006F6"/>
    <w:rsid w:val="00704027"/>
    <w:rsid w:val="007040EB"/>
    <w:rsid w:val="00704326"/>
    <w:rsid w:val="0070560E"/>
    <w:rsid w:val="00710330"/>
    <w:rsid w:val="00713FA6"/>
    <w:rsid w:val="007143AA"/>
    <w:rsid w:val="00715625"/>
    <w:rsid w:val="0071792A"/>
    <w:rsid w:val="0072059F"/>
    <w:rsid w:val="00721602"/>
    <w:rsid w:val="00722DB7"/>
    <w:rsid w:val="00724B8F"/>
    <w:rsid w:val="00724BA7"/>
    <w:rsid w:val="0072576C"/>
    <w:rsid w:val="00725F93"/>
    <w:rsid w:val="00726010"/>
    <w:rsid w:val="007306AA"/>
    <w:rsid w:val="007312CA"/>
    <w:rsid w:val="0073168D"/>
    <w:rsid w:val="007344E6"/>
    <w:rsid w:val="007349F9"/>
    <w:rsid w:val="007359A5"/>
    <w:rsid w:val="0074028D"/>
    <w:rsid w:val="0074163B"/>
    <w:rsid w:val="007425C8"/>
    <w:rsid w:val="00743780"/>
    <w:rsid w:val="00746D1E"/>
    <w:rsid w:val="0074716E"/>
    <w:rsid w:val="0074788D"/>
    <w:rsid w:val="00750865"/>
    <w:rsid w:val="00750D8A"/>
    <w:rsid w:val="00751653"/>
    <w:rsid w:val="0075239A"/>
    <w:rsid w:val="00754D81"/>
    <w:rsid w:val="007553B4"/>
    <w:rsid w:val="007554FF"/>
    <w:rsid w:val="0075772A"/>
    <w:rsid w:val="00757C66"/>
    <w:rsid w:val="00760133"/>
    <w:rsid w:val="007611C5"/>
    <w:rsid w:val="007619A7"/>
    <w:rsid w:val="00763202"/>
    <w:rsid w:val="007649A2"/>
    <w:rsid w:val="00764B3B"/>
    <w:rsid w:val="00764F65"/>
    <w:rsid w:val="00766804"/>
    <w:rsid w:val="0076776D"/>
    <w:rsid w:val="00767B1A"/>
    <w:rsid w:val="00770016"/>
    <w:rsid w:val="00770DCB"/>
    <w:rsid w:val="007714F0"/>
    <w:rsid w:val="00771683"/>
    <w:rsid w:val="0077176D"/>
    <w:rsid w:val="00771B0C"/>
    <w:rsid w:val="00773742"/>
    <w:rsid w:val="00774756"/>
    <w:rsid w:val="00775E55"/>
    <w:rsid w:val="007777CC"/>
    <w:rsid w:val="00781950"/>
    <w:rsid w:val="00784FE5"/>
    <w:rsid w:val="007862AB"/>
    <w:rsid w:val="00790531"/>
    <w:rsid w:val="007911EF"/>
    <w:rsid w:val="00791968"/>
    <w:rsid w:val="007921A4"/>
    <w:rsid w:val="0079376E"/>
    <w:rsid w:val="007947DC"/>
    <w:rsid w:val="00794919"/>
    <w:rsid w:val="00794DE5"/>
    <w:rsid w:val="0079609C"/>
    <w:rsid w:val="0079643C"/>
    <w:rsid w:val="007967B8"/>
    <w:rsid w:val="007979CC"/>
    <w:rsid w:val="00797B71"/>
    <w:rsid w:val="007A159F"/>
    <w:rsid w:val="007A2A9D"/>
    <w:rsid w:val="007A3F2C"/>
    <w:rsid w:val="007A47EA"/>
    <w:rsid w:val="007A4C36"/>
    <w:rsid w:val="007A567D"/>
    <w:rsid w:val="007A61E2"/>
    <w:rsid w:val="007A6E38"/>
    <w:rsid w:val="007B070E"/>
    <w:rsid w:val="007B0D91"/>
    <w:rsid w:val="007B6392"/>
    <w:rsid w:val="007B6794"/>
    <w:rsid w:val="007B6B29"/>
    <w:rsid w:val="007B7AD1"/>
    <w:rsid w:val="007C0D0A"/>
    <w:rsid w:val="007C18E6"/>
    <w:rsid w:val="007C1E32"/>
    <w:rsid w:val="007C2874"/>
    <w:rsid w:val="007C2A83"/>
    <w:rsid w:val="007C30D9"/>
    <w:rsid w:val="007C5AC6"/>
    <w:rsid w:val="007C5FA3"/>
    <w:rsid w:val="007C77CE"/>
    <w:rsid w:val="007C7B50"/>
    <w:rsid w:val="007D02D7"/>
    <w:rsid w:val="007D1BB3"/>
    <w:rsid w:val="007D1F1D"/>
    <w:rsid w:val="007D3118"/>
    <w:rsid w:val="007D31F6"/>
    <w:rsid w:val="007D34EC"/>
    <w:rsid w:val="007D3F0A"/>
    <w:rsid w:val="007D4273"/>
    <w:rsid w:val="007D4E4A"/>
    <w:rsid w:val="007D70D8"/>
    <w:rsid w:val="007E1FA4"/>
    <w:rsid w:val="007E3900"/>
    <w:rsid w:val="007E4B4E"/>
    <w:rsid w:val="007E6578"/>
    <w:rsid w:val="007E6659"/>
    <w:rsid w:val="007F0CFB"/>
    <w:rsid w:val="007F2420"/>
    <w:rsid w:val="007F28A0"/>
    <w:rsid w:val="007F377B"/>
    <w:rsid w:val="007F4494"/>
    <w:rsid w:val="007F4DEC"/>
    <w:rsid w:val="007F6DAD"/>
    <w:rsid w:val="007F6DD2"/>
    <w:rsid w:val="007F7112"/>
    <w:rsid w:val="007F7580"/>
    <w:rsid w:val="007F7872"/>
    <w:rsid w:val="007F7C3A"/>
    <w:rsid w:val="0080187F"/>
    <w:rsid w:val="00801EED"/>
    <w:rsid w:val="0080200B"/>
    <w:rsid w:val="008040E8"/>
    <w:rsid w:val="0080505B"/>
    <w:rsid w:val="00805777"/>
    <w:rsid w:val="00805F7A"/>
    <w:rsid w:val="0080683E"/>
    <w:rsid w:val="00806AD1"/>
    <w:rsid w:val="00806B4E"/>
    <w:rsid w:val="00806C3C"/>
    <w:rsid w:val="00807200"/>
    <w:rsid w:val="00807C16"/>
    <w:rsid w:val="00810D63"/>
    <w:rsid w:val="00812FED"/>
    <w:rsid w:val="00813318"/>
    <w:rsid w:val="00813493"/>
    <w:rsid w:val="00813C57"/>
    <w:rsid w:val="00815370"/>
    <w:rsid w:val="00815CE5"/>
    <w:rsid w:val="008161C8"/>
    <w:rsid w:val="00816CF0"/>
    <w:rsid w:val="00817B18"/>
    <w:rsid w:val="008224E8"/>
    <w:rsid w:val="00822D5C"/>
    <w:rsid w:val="00823CE5"/>
    <w:rsid w:val="0082487C"/>
    <w:rsid w:val="008248D6"/>
    <w:rsid w:val="008255DD"/>
    <w:rsid w:val="00825BA1"/>
    <w:rsid w:val="0082626E"/>
    <w:rsid w:val="00826300"/>
    <w:rsid w:val="00826BBF"/>
    <w:rsid w:val="0082718F"/>
    <w:rsid w:val="00827A68"/>
    <w:rsid w:val="00827EA6"/>
    <w:rsid w:val="00830308"/>
    <w:rsid w:val="00830527"/>
    <w:rsid w:val="00832495"/>
    <w:rsid w:val="00835FD9"/>
    <w:rsid w:val="00836030"/>
    <w:rsid w:val="00840596"/>
    <w:rsid w:val="0084144E"/>
    <w:rsid w:val="0084172D"/>
    <w:rsid w:val="008426A0"/>
    <w:rsid w:val="008458D8"/>
    <w:rsid w:val="008459C9"/>
    <w:rsid w:val="00846907"/>
    <w:rsid w:val="00847398"/>
    <w:rsid w:val="00850DD2"/>
    <w:rsid w:val="0085170B"/>
    <w:rsid w:val="00851E2F"/>
    <w:rsid w:val="00852BC7"/>
    <w:rsid w:val="00854FFC"/>
    <w:rsid w:val="00857456"/>
    <w:rsid w:val="00860088"/>
    <w:rsid w:val="008614E0"/>
    <w:rsid w:val="00861E66"/>
    <w:rsid w:val="00862095"/>
    <w:rsid w:val="00862EC6"/>
    <w:rsid w:val="00863075"/>
    <w:rsid w:val="0086418B"/>
    <w:rsid w:val="00864360"/>
    <w:rsid w:val="008648C5"/>
    <w:rsid w:val="00865E62"/>
    <w:rsid w:val="00870A86"/>
    <w:rsid w:val="00870C61"/>
    <w:rsid w:val="0087107F"/>
    <w:rsid w:val="00871260"/>
    <w:rsid w:val="00871791"/>
    <w:rsid w:val="008736D4"/>
    <w:rsid w:val="0087592B"/>
    <w:rsid w:val="00876E50"/>
    <w:rsid w:val="0087700A"/>
    <w:rsid w:val="008807C6"/>
    <w:rsid w:val="00881477"/>
    <w:rsid w:val="008818DF"/>
    <w:rsid w:val="00881F48"/>
    <w:rsid w:val="00882AA7"/>
    <w:rsid w:val="00882CA3"/>
    <w:rsid w:val="008849D4"/>
    <w:rsid w:val="0088635E"/>
    <w:rsid w:val="0088654D"/>
    <w:rsid w:val="008870EE"/>
    <w:rsid w:val="008872C9"/>
    <w:rsid w:val="00891895"/>
    <w:rsid w:val="008934AD"/>
    <w:rsid w:val="008948BC"/>
    <w:rsid w:val="00896C64"/>
    <w:rsid w:val="008A0062"/>
    <w:rsid w:val="008A2EDD"/>
    <w:rsid w:val="008A31C5"/>
    <w:rsid w:val="008A4795"/>
    <w:rsid w:val="008A4DE6"/>
    <w:rsid w:val="008A52BD"/>
    <w:rsid w:val="008B0570"/>
    <w:rsid w:val="008B1D11"/>
    <w:rsid w:val="008B20EE"/>
    <w:rsid w:val="008B3263"/>
    <w:rsid w:val="008B34A7"/>
    <w:rsid w:val="008B41C6"/>
    <w:rsid w:val="008B4CA6"/>
    <w:rsid w:val="008B7E89"/>
    <w:rsid w:val="008C0915"/>
    <w:rsid w:val="008C2240"/>
    <w:rsid w:val="008C2BB0"/>
    <w:rsid w:val="008C356C"/>
    <w:rsid w:val="008C3D8B"/>
    <w:rsid w:val="008C461E"/>
    <w:rsid w:val="008D0AC1"/>
    <w:rsid w:val="008D190B"/>
    <w:rsid w:val="008D1F62"/>
    <w:rsid w:val="008D47EB"/>
    <w:rsid w:val="008D54EC"/>
    <w:rsid w:val="008D64FC"/>
    <w:rsid w:val="008D6D97"/>
    <w:rsid w:val="008D7106"/>
    <w:rsid w:val="008E1534"/>
    <w:rsid w:val="008E1966"/>
    <w:rsid w:val="008E1EFC"/>
    <w:rsid w:val="008E1F6B"/>
    <w:rsid w:val="008E27D6"/>
    <w:rsid w:val="008E3FD3"/>
    <w:rsid w:val="008E4518"/>
    <w:rsid w:val="008E6EF0"/>
    <w:rsid w:val="008F095F"/>
    <w:rsid w:val="008F0B60"/>
    <w:rsid w:val="008F0D1D"/>
    <w:rsid w:val="008F0D5A"/>
    <w:rsid w:val="008F21F9"/>
    <w:rsid w:val="008F25A8"/>
    <w:rsid w:val="008F293C"/>
    <w:rsid w:val="008F3708"/>
    <w:rsid w:val="008F5327"/>
    <w:rsid w:val="008F5B0C"/>
    <w:rsid w:val="008F649E"/>
    <w:rsid w:val="008F663F"/>
    <w:rsid w:val="008F67C6"/>
    <w:rsid w:val="008F7394"/>
    <w:rsid w:val="00900350"/>
    <w:rsid w:val="00900456"/>
    <w:rsid w:val="0090059B"/>
    <w:rsid w:val="00901AF3"/>
    <w:rsid w:val="00903219"/>
    <w:rsid w:val="009036DC"/>
    <w:rsid w:val="00904B5D"/>
    <w:rsid w:val="00905B02"/>
    <w:rsid w:val="00906E9C"/>
    <w:rsid w:val="0090798B"/>
    <w:rsid w:val="00907B3F"/>
    <w:rsid w:val="00910FE2"/>
    <w:rsid w:val="00911DB7"/>
    <w:rsid w:val="00913D9D"/>
    <w:rsid w:val="009165D0"/>
    <w:rsid w:val="009203B1"/>
    <w:rsid w:val="0092047C"/>
    <w:rsid w:val="00920BB3"/>
    <w:rsid w:val="009242FF"/>
    <w:rsid w:val="0092566C"/>
    <w:rsid w:val="00925AC3"/>
    <w:rsid w:val="00925F0D"/>
    <w:rsid w:val="00926CD3"/>
    <w:rsid w:val="00926F40"/>
    <w:rsid w:val="00927303"/>
    <w:rsid w:val="00930EBF"/>
    <w:rsid w:val="009320A6"/>
    <w:rsid w:val="0093359C"/>
    <w:rsid w:val="00933997"/>
    <w:rsid w:val="009344C9"/>
    <w:rsid w:val="0093595E"/>
    <w:rsid w:val="00937CB7"/>
    <w:rsid w:val="0094101E"/>
    <w:rsid w:val="0094196D"/>
    <w:rsid w:val="00942D49"/>
    <w:rsid w:val="00943865"/>
    <w:rsid w:val="00950287"/>
    <w:rsid w:val="00950FAA"/>
    <w:rsid w:val="00951AC0"/>
    <w:rsid w:val="00953691"/>
    <w:rsid w:val="009548A8"/>
    <w:rsid w:val="00955089"/>
    <w:rsid w:val="00955F43"/>
    <w:rsid w:val="00956020"/>
    <w:rsid w:val="00963B3E"/>
    <w:rsid w:val="009641CF"/>
    <w:rsid w:val="009668C0"/>
    <w:rsid w:val="00971CF0"/>
    <w:rsid w:val="00971D93"/>
    <w:rsid w:val="0097200D"/>
    <w:rsid w:val="00973AAC"/>
    <w:rsid w:val="009744CE"/>
    <w:rsid w:val="00974B0B"/>
    <w:rsid w:val="009751E4"/>
    <w:rsid w:val="00975DC4"/>
    <w:rsid w:val="009779AF"/>
    <w:rsid w:val="0098272B"/>
    <w:rsid w:val="00982773"/>
    <w:rsid w:val="00984B0E"/>
    <w:rsid w:val="0098576C"/>
    <w:rsid w:val="009876B7"/>
    <w:rsid w:val="00991EE6"/>
    <w:rsid w:val="009932FF"/>
    <w:rsid w:val="0099393A"/>
    <w:rsid w:val="0099502E"/>
    <w:rsid w:val="00995900"/>
    <w:rsid w:val="009964A3"/>
    <w:rsid w:val="00996517"/>
    <w:rsid w:val="00996DAB"/>
    <w:rsid w:val="009975A5"/>
    <w:rsid w:val="009A0041"/>
    <w:rsid w:val="009A3E4F"/>
    <w:rsid w:val="009A4853"/>
    <w:rsid w:val="009A49FC"/>
    <w:rsid w:val="009A65CC"/>
    <w:rsid w:val="009A6D8E"/>
    <w:rsid w:val="009A70CE"/>
    <w:rsid w:val="009A774A"/>
    <w:rsid w:val="009B2A64"/>
    <w:rsid w:val="009B32E5"/>
    <w:rsid w:val="009B45C0"/>
    <w:rsid w:val="009B7E76"/>
    <w:rsid w:val="009C10AF"/>
    <w:rsid w:val="009C1E4D"/>
    <w:rsid w:val="009C2064"/>
    <w:rsid w:val="009C2702"/>
    <w:rsid w:val="009C318A"/>
    <w:rsid w:val="009C4287"/>
    <w:rsid w:val="009C4E32"/>
    <w:rsid w:val="009C7DD0"/>
    <w:rsid w:val="009D1AEC"/>
    <w:rsid w:val="009D2100"/>
    <w:rsid w:val="009D257C"/>
    <w:rsid w:val="009D25DF"/>
    <w:rsid w:val="009D28BD"/>
    <w:rsid w:val="009D308D"/>
    <w:rsid w:val="009D3F4E"/>
    <w:rsid w:val="009D4501"/>
    <w:rsid w:val="009D47DF"/>
    <w:rsid w:val="009D58BE"/>
    <w:rsid w:val="009E033E"/>
    <w:rsid w:val="009E0EE2"/>
    <w:rsid w:val="009E16DC"/>
    <w:rsid w:val="009E31CE"/>
    <w:rsid w:val="009E4828"/>
    <w:rsid w:val="009E6226"/>
    <w:rsid w:val="009E7762"/>
    <w:rsid w:val="009F0317"/>
    <w:rsid w:val="009F2A87"/>
    <w:rsid w:val="009F349D"/>
    <w:rsid w:val="009F405E"/>
    <w:rsid w:val="009F4966"/>
    <w:rsid w:val="009F5ED7"/>
    <w:rsid w:val="009F6B59"/>
    <w:rsid w:val="009F6CB9"/>
    <w:rsid w:val="009F6D91"/>
    <w:rsid w:val="00A00653"/>
    <w:rsid w:val="00A009EF"/>
    <w:rsid w:val="00A03440"/>
    <w:rsid w:val="00A05934"/>
    <w:rsid w:val="00A102D6"/>
    <w:rsid w:val="00A102F4"/>
    <w:rsid w:val="00A1081B"/>
    <w:rsid w:val="00A10D35"/>
    <w:rsid w:val="00A1118D"/>
    <w:rsid w:val="00A11709"/>
    <w:rsid w:val="00A139D9"/>
    <w:rsid w:val="00A16074"/>
    <w:rsid w:val="00A200E6"/>
    <w:rsid w:val="00A224F4"/>
    <w:rsid w:val="00A22B47"/>
    <w:rsid w:val="00A23108"/>
    <w:rsid w:val="00A2430C"/>
    <w:rsid w:val="00A24C94"/>
    <w:rsid w:val="00A25945"/>
    <w:rsid w:val="00A2603A"/>
    <w:rsid w:val="00A26F5D"/>
    <w:rsid w:val="00A26FD2"/>
    <w:rsid w:val="00A2781D"/>
    <w:rsid w:val="00A301AC"/>
    <w:rsid w:val="00A31BC6"/>
    <w:rsid w:val="00A321E4"/>
    <w:rsid w:val="00A3483C"/>
    <w:rsid w:val="00A35262"/>
    <w:rsid w:val="00A35E1B"/>
    <w:rsid w:val="00A36540"/>
    <w:rsid w:val="00A36BE9"/>
    <w:rsid w:val="00A40A02"/>
    <w:rsid w:val="00A41A3F"/>
    <w:rsid w:val="00A41D2C"/>
    <w:rsid w:val="00A4316A"/>
    <w:rsid w:val="00A51440"/>
    <w:rsid w:val="00A531B1"/>
    <w:rsid w:val="00A56C42"/>
    <w:rsid w:val="00A62094"/>
    <w:rsid w:val="00A67107"/>
    <w:rsid w:val="00A67EE8"/>
    <w:rsid w:val="00A72590"/>
    <w:rsid w:val="00A74275"/>
    <w:rsid w:val="00A75622"/>
    <w:rsid w:val="00A763CC"/>
    <w:rsid w:val="00A80042"/>
    <w:rsid w:val="00A812CE"/>
    <w:rsid w:val="00A813FE"/>
    <w:rsid w:val="00A81566"/>
    <w:rsid w:val="00A82B3B"/>
    <w:rsid w:val="00A854AC"/>
    <w:rsid w:val="00A85AC2"/>
    <w:rsid w:val="00A85E12"/>
    <w:rsid w:val="00A85F19"/>
    <w:rsid w:val="00A90A99"/>
    <w:rsid w:val="00A90E89"/>
    <w:rsid w:val="00A9174B"/>
    <w:rsid w:val="00A91779"/>
    <w:rsid w:val="00A919F9"/>
    <w:rsid w:val="00A92669"/>
    <w:rsid w:val="00A9269E"/>
    <w:rsid w:val="00A967C3"/>
    <w:rsid w:val="00A97600"/>
    <w:rsid w:val="00AA0E5B"/>
    <w:rsid w:val="00AA240D"/>
    <w:rsid w:val="00AA4343"/>
    <w:rsid w:val="00AA48C4"/>
    <w:rsid w:val="00AA5F3D"/>
    <w:rsid w:val="00AA66B8"/>
    <w:rsid w:val="00AA708B"/>
    <w:rsid w:val="00AA77E6"/>
    <w:rsid w:val="00AB001B"/>
    <w:rsid w:val="00AB04B4"/>
    <w:rsid w:val="00AB0C28"/>
    <w:rsid w:val="00AB31B4"/>
    <w:rsid w:val="00AB48A6"/>
    <w:rsid w:val="00AB4C2B"/>
    <w:rsid w:val="00AB51A2"/>
    <w:rsid w:val="00AB6389"/>
    <w:rsid w:val="00AB6F85"/>
    <w:rsid w:val="00AC03E7"/>
    <w:rsid w:val="00AC0DBD"/>
    <w:rsid w:val="00AC1A4F"/>
    <w:rsid w:val="00AC1AA6"/>
    <w:rsid w:val="00AC21DA"/>
    <w:rsid w:val="00AC23E4"/>
    <w:rsid w:val="00AC24CB"/>
    <w:rsid w:val="00AC25CF"/>
    <w:rsid w:val="00AC4BDD"/>
    <w:rsid w:val="00AC7001"/>
    <w:rsid w:val="00AC75C4"/>
    <w:rsid w:val="00AD021E"/>
    <w:rsid w:val="00AD0695"/>
    <w:rsid w:val="00AD155A"/>
    <w:rsid w:val="00AD2287"/>
    <w:rsid w:val="00AD2ABA"/>
    <w:rsid w:val="00AD700A"/>
    <w:rsid w:val="00AE0692"/>
    <w:rsid w:val="00AE3ADB"/>
    <w:rsid w:val="00AE45E8"/>
    <w:rsid w:val="00AE703C"/>
    <w:rsid w:val="00AE749B"/>
    <w:rsid w:val="00AF2A94"/>
    <w:rsid w:val="00AF376C"/>
    <w:rsid w:val="00AF4A4F"/>
    <w:rsid w:val="00AF721B"/>
    <w:rsid w:val="00AF756A"/>
    <w:rsid w:val="00B03344"/>
    <w:rsid w:val="00B05505"/>
    <w:rsid w:val="00B05BA5"/>
    <w:rsid w:val="00B068BA"/>
    <w:rsid w:val="00B10848"/>
    <w:rsid w:val="00B12019"/>
    <w:rsid w:val="00B12228"/>
    <w:rsid w:val="00B12789"/>
    <w:rsid w:val="00B138E9"/>
    <w:rsid w:val="00B17F1B"/>
    <w:rsid w:val="00B21136"/>
    <w:rsid w:val="00B21413"/>
    <w:rsid w:val="00B21AC9"/>
    <w:rsid w:val="00B229FE"/>
    <w:rsid w:val="00B257ED"/>
    <w:rsid w:val="00B259C0"/>
    <w:rsid w:val="00B25AD8"/>
    <w:rsid w:val="00B266BC"/>
    <w:rsid w:val="00B306E5"/>
    <w:rsid w:val="00B324CC"/>
    <w:rsid w:val="00B333B8"/>
    <w:rsid w:val="00B3398A"/>
    <w:rsid w:val="00B34E80"/>
    <w:rsid w:val="00B35A4C"/>
    <w:rsid w:val="00B370A0"/>
    <w:rsid w:val="00B37D9C"/>
    <w:rsid w:val="00B37F49"/>
    <w:rsid w:val="00B400FF"/>
    <w:rsid w:val="00B42AAF"/>
    <w:rsid w:val="00B437E5"/>
    <w:rsid w:val="00B43C1D"/>
    <w:rsid w:val="00B44A25"/>
    <w:rsid w:val="00B4513D"/>
    <w:rsid w:val="00B4758E"/>
    <w:rsid w:val="00B4795A"/>
    <w:rsid w:val="00B50E80"/>
    <w:rsid w:val="00B518C7"/>
    <w:rsid w:val="00B52BDD"/>
    <w:rsid w:val="00B53408"/>
    <w:rsid w:val="00B5513A"/>
    <w:rsid w:val="00B55191"/>
    <w:rsid w:val="00B55A63"/>
    <w:rsid w:val="00B56085"/>
    <w:rsid w:val="00B56245"/>
    <w:rsid w:val="00B571BB"/>
    <w:rsid w:val="00B57AC4"/>
    <w:rsid w:val="00B60373"/>
    <w:rsid w:val="00B6105B"/>
    <w:rsid w:val="00B64B24"/>
    <w:rsid w:val="00B64E84"/>
    <w:rsid w:val="00B64F05"/>
    <w:rsid w:val="00B65978"/>
    <w:rsid w:val="00B675C6"/>
    <w:rsid w:val="00B70E4A"/>
    <w:rsid w:val="00B720CD"/>
    <w:rsid w:val="00B732DE"/>
    <w:rsid w:val="00B740A3"/>
    <w:rsid w:val="00B75A67"/>
    <w:rsid w:val="00B75D15"/>
    <w:rsid w:val="00B761EC"/>
    <w:rsid w:val="00B770A0"/>
    <w:rsid w:val="00B807DB"/>
    <w:rsid w:val="00B80865"/>
    <w:rsid w:val="00B8199A"/>
    <w:rsid w:val="00B82D0A"/>
    <w:rsid w:val="00B83EDF"/>
    <w:rsid w:val="00B86966"/>
    <w:rsid w:val="00B869F1"/>
    <w:rsid w:val="00B90AAB"/>
    <w:rsid w:val="00B920E3"/>
    <w:rsid w:val="00B92883"/>
    <w:rsid w:val="00B932BA"/>
    <w:rsid w:val="00B94B7E"/>
    <w:rsid w:val="00B962FE"/>
    <w:rsid w:val="00B96719"/>
    <w:rsid w:val="00B9674B"/>
    <w:rsid w:val="00B96FDA"/>
    <w:rsid w:val="00B979DF"/>
    <w:rsid w:val="00BA030D"/>
    <w:rsid w:val="00BA1AC1"/>
    <w:rsid w:val="00BA4CFF"/>
    <w:rsid w:val="00BA6888"/>
    <w:rsid w:val="00BA76E9"/>
    <w:rsid w:val="00BB09C2"/>
    <w:rsid w:val="00BB0F8D"/>
    <w:rsid w:val="00BB52BC"/>
    <w:rsid w:val="00BB75E6"/>
    <w:rsid w:val="00BC0202"/>
    <w:rsid w:val="00BC1350"/>
    <w:rsid w:val="00BC145A"/>
    <w:rsid w:val="00BC2357"/>
    <w:rsid w:val="00BD2A71"/>
    <w:rsid w:val="00BD332F"/>
    <w:rsid w:val="00BD337C"/>
    <w:rsid w:val="00BE014A"/>
    <w:rsid w:val="00BE04D0"/>
    <w:rsid w:val="00BE0B58"/>
    <w:rsid w:val="00BE28EF"/>
    <w:rsid w:val="00BE2AAB"/>
    <w:rsid w:val="00BE337B"/>
    <w:rsid w:val="00BE3F7E"/>
    <w:rsid w:val="00BE40FB"/>
    <w:rsid w:val="00BE64BA"/>
    <w:rsid w:val="00BE7411"/>
    <w:rsid w:val="00BF0436"/>
    <w:rsid w:val="00BF252A"/>
    <w:rsid w:val="00BF370A"/>
    <w:rsid w:val="00BF40A8"/>
    <w:rsid w:val="00BF5AAE"/>
    <w:rsid w:val="00BF6531"/>
    <w:rsid w:val="00BF65DA"/>
    <w:rsid w:val="00BF6ABB"/>
    <w:rsid w:val="00BF6D3C"/>
    <w:rsid w:val="00BF6D43"/>
    <w:rsid w:val="00BF7413"/>
    <w:rsid w:val="00C03213"/>
    <w:rsid w:val="00C04BC8"/>
    <w:rsid w:val="00C05A7E"/>
    <w:rsid w:val="00C05B10"/>
    <w:rsid w:val="00C064BC"/>
    <w:rsid w:val="00C07FC0"/>
    <w:rsid w:val="00C10572"/>
    <w:rsid w:val="00C1301F"/>
    <w:rsid w:val="00C155CC"/>
    <w:rsid w:val="00C16DF6"/>
    <w:rsid w:val="00C17004"/>
    <w:rsid w:val="00C173D7"/>
    <w:rsid w:val="00C21520"/>
    <w:rsid w:val="00C21916"/>
    <w:rsid w:val="00C22673"/>
    <w:rsid w:val="00C227FF"/>
    <w:rsid w:val="00C22A99"/>
    <w:rsid w:val="00C23892"/>
    <w:rsid w:val="00C24408"/>
    <w:rsid w:val="00C25E02"/>
    <w:rsid w:val="00C26BD2"/>
    <w:rsid w:val="00C26C4F"/>
    <w:rsid w:val="00C332AA"/>
    <w:rsid w:val="00C33D96"/>
    <w:rsid w:val="00C34402"/>
    <w:rsid w:val="00C35786"/>
    <w:rsid w:val="00C359D3"/>
    <w:rsid w:val="00C410CC"/>
    <w:rsid w:val="00C4146A"/>
    <w:rsid w:val="00C43248"/>
    <w:rsid w:val="00C46852"/>
    <w:rsid w:val="00C47604"/>
    <w:rsid w:val="00C52651"/>
    <w:rsid w:val="00C5299B"/>
    <w:rsid w:val="00C562A6"/>
    <w:rsid w:val="00C6020A"/>
    <w:rsid w:val="00C6346B"/>
    <w:rsid w:val="00C64715"/>
    <w:rsid w:val="00C64CE6"/>
    <w:rsid w:val="00C65661"/>
    <w:rsid w:val="00C65F43"/>
    <w:rsid w:val="00C6686A"/>
    <w:rsid w:val="00C70963"/>
    <w:rsid w:val="00C7114F"/>
    <w:rsid w:val="00C711AF"/>
    <w:rsid w:val="00C72B71"/>
    <w:rsid w:val="00C73567"/>
    <w:rsid w:val="00C74FAB"/>
    <w:rsid w:val="00C75450"/>
    <w:rsid w:val="00C81A2C"/>
    <w:rsid w:val="00C829EB"/>
    <w:rsid w:val="00C859D8"/>
    <w:rsid w:val="00C869DB"/>
    <w:rsid w:val="00C86FD9"/>
    <w:rsid w:val="00C876C6"/>
    <w:rsid w:val="00C961FA"/>
    <w:rsid w:val="00C96658"/>
    <w:rsid w:val="00C968B7"/>
    <w:rsid w:val="00C97AC8"/>
    <w:rsid w:val="00CA003F"/>
    <w:rsid w:val="00CA08F9"/>
    <w:rsid w:val="00CA101E"/>
    <w:rsid w:val="00CA1C20"/>
    <w:rsid w:val="00CA1F7C"/>
    <w:rsid w:val="00CA2C2A"/>
    <w:rsid w:val="00CA41CE"/>
    <w:rsid w:val="00CA47DA"/>
    <w:rsid w:val="00CA4ED4"/>
    <w:rsid w:val="00CA4F38"/>
    <w:rsid w:val="00CA68AA"/>
    <w:rsid w:val="00CB35AA"/>
    <w:rsid w:val="00CB4B93"/>
    <w:rsid w:val="00CB5282"/>
    <w:rsid w:val="00CB7C40"/>
    <w:rsid w:val="00CC0F96"/>
    <w:rsid w:val="00CC25F7"/>
    <w:rsid w:val="00CC2D82"/>
    <w:rsid w:val="00CC7D69"/>
    <w:rsid w:val="00CD216D"/>
    <w:rsid w:val="00CD3CA1"/>
    <w:rsid w:val="00CD6027"/>
    <w:rsid w:val="00CD6324"/>
    <w:rsid w:val="00CD7A2E"/>
    <w:rsid w:val="00CE0CA4"/>
    <w:rsid w:val="00CE144E"/>
    <w:rsid w:val="00CE38D2"/>
    <w:rsid w:val="00CE4B8E"/>
    <w:rsid w:val="00CE5106"/>
    <w:rsid w:val="00CE512A"/>
    <w:rsid w:val="00CE5FD4"/>
    <w:rsid w:val="00CE6F85"/>
    <w:rsid w:val="00CE7CC5"/>
    <w:rsid w:val="00CF2FA4"/>
    <w:rsid w:val="00CF37FE"/>
    <w:rsid w:val="00CF3886"/>
    <w:rsid w:val="00CF3DE3"/>
    <w:rsid w:val="00CF600B"/>
    <w:rsid w:val="00CF770C"/>
    <w:rsid w:val="00D00355"/>
    <w:rsid w:val="00D01551"/>
    <w:rsid w:val="00D018AC"/>
    <w:rsid w:val="00D02669"/>
    <w:rsid w:val="00D02A85"/>
    <w:rsid w:val="00D03F9C"/>
    <w:rsid w:val="00D044C1"/>
    <w:rsid w:val="00D049F3"/>
    <w:rsid w:val="00D055E1"/>
    <w:rsid w:val="00D056D8"/>
    <w:rsid w:val="00D07E6D"/>
    <w:rsid w:val="00D11826"/>
    <w:rsid w:val="00D1463F"/>
    <w:rsid w:val="00D15000"/>
    <w:rsid w:val="00D15BE2"/>
    <w:rsid w:val="00D16155"/>
    <w:rsid w:val="00D167E8"/>
    <w:rsid w:val="00D20A61"/>
    <w:rsid w:val="00D23248"/>
    <w:rsid w:val="00D23441"/>
    <w:rsid w:val="00D23BA8"/>
    <w:rsid w:val="00D23C12"/>
    <w:rsid w:val="00D24271"/>
    <w:rsid w:val="00D2471F"/>
    <w:rsid w:val="00D25283"/>
    <w:rsid w:val="00D27D14"/>
    <w:rsid w:val="00D301C9"/>
    <w:rsid w:val="00D31A0E"/>
    <w:rsid w:val="00D31E94"/>
    <w:rsid w:val="00D32A94"/>
    <w:rsid w:val="00D32C79"/>
    <w:rsid w:val="00D33BE3"/>
    <w:rsid w:val="00D33E98"/>
    <w:rsid w:val="00D4091C"/>
    <w:rsid w:val="00D40C41"/>
    <w:rsid w:val="00D40CFA"/>
    <w:rsid w:val="00D42388"/>
    <w:rsid w:val="00D42C3C"/>
    <w:rsid w:val="00D431E4"/>
    <w:rsid w:val="00D44079"/>
    <w:rsid w:val="00D44A54"/>
    <w:rsid w:val="00D456C9"/>
    <w:rsid w:val="00D467FF"/>
    <w:rsid w:val="00D46EF1"/>
    <w:rsid w:val="00D51080"/>
    <w:rsid w:val="00D53C17"/>
    <w:rsid w:val="00D53F36"/>
    <w:rsid w:val="00D54997"/>
    <w:rsid w:val="00D5556F"/>
    <w:rsid w:val="00D56AC5"/>
    <w:rsid w:val="00D56DE8"/>
    <w:rsid w:val="00D57C7D"/>
    <w:rsid w:val="00D61C63"/>
    <w:rsid w:val="00D62225"/>
    <w:rsid w:val="00D62B0F"/>
    <w:rsid w:val="00D62C39"/>
    <w:rsid w:val="00D64C4A"/>
    <w:rsid w:val="00D64DEE"/>
    <w:rsid w:val="00D67F7A"/>
    <w:rsid w:val="00D70FDE"/>
    <w:rsid w:val="00D7247D"/>
    <w:rsid w:val="00D72E67"/>
    <w:rsid w:val="00D73F85"/>
    <w:rsid w:val="00D74297"/>
    <w:rsid w:val="00D74CB2"/>
    <w:rsid w:val="00D75373"/>
    <w:rsid w:val="00D820DA"/>
    <w:rsid w:val="00D8219C"/>
    <w:rsid w:val="00D825A9"/>
    <w:rsid w:val="00D90946"/>
    <w:rsid w:val="00D92F66"/>
    <w:rsid w:val="00D9509B"/>
    <w:rsid w:val="00D95A5D"/>
    <w:rsid w:val="00D9648E"/>
    <w:rsid w:val="00DA0B42"/>
    <w:rsid w:val="00DA10AC"/>
    <w:rsid w:val="00DA2AFF"/>
    <w:rsid w:val="00DA3195"/>
    <w:rsid w:val="00DA5622"/>
    <w:rsid w:val="00DA5D67"/>
    <w:rsid w:val="00DA63E5"/>
    <w:rsid w:val="00DA7769"/>
    <w:rsid w:val="00DB13F6"/>
    <w:rsid w:val="00DB2A7D"/>
    <w:rsid w:val="00DB2DEB"/>
    <w:rsid w:val="00DB4184"/>
    <w:rsid w:val="00DB46BF"/>
    <w:rsid w:val="00DB5B63"/>
    <w:rsid w:val="00DB6280"/>
    <w:rsid w:val="00DB67DD"/>
    <w:rsid w:val="00DB7ABF"/>
    <w:rsid w:val="00DC06B6"/>
    <w:rsid w:val="00DC0915"/>
    <w:rsid w:val="00DC2648"/>
    <w:rsid w:val="00DC2EF9"/>
    <w:rsid w:val="00DC2FEA"/>
    <w:rsid w:val="00DC2FF9"/>
    <w:rsid w:val="00DC47BD"/>
    <w:rsid w:val="00DC539F"/>
    <w:rsid w:val="00DC63B7"/>
    <w:rsid w:val="00DC6503"/>
    <w:rsid w:val="00DC6D1C"/>
    <w:rsid w:val="00DD286A"/>
    <w:rsid w:val="00DD3510"/>
    <w:rsid w:val="00DD3B27"/>
    <w:rsid w:val="00DD4F01"/>
    <w:rsid w:val="00DD50BF"/>
    <w:rsid w:val="00DD54F5"/>
    <w:rsid w:val="00DE04DC"/>
    <w:rsid w:val="00DE0CA0"/>
    <w:rsid w:val="00DE0F2A"/>
    <w:rsid w:val="00DE1C0C"/>
    <w:rsid w:val="00DE3F9A"/>
    <w:rsid w:val="00DE4647"/>
    <w:rsid w:val="00DE48E7"/>
    <w:rsid w:val="00DE4C49"/>
    <w:rsid w:val="00DE5CE6"/>
    <w:rsid w:val="00DE5FA7"/>
    <w:rsid w:val="00DE6630"/>
    <w:rsid w:val="00DE79F8"/>
    <w:rsid w:val="00DF04B9"/>
    <w:rsid w:val="00DF0FAE"/>
    <w:rsid w:val="00DF14D4"/>
    <w:rsid w:val="00DF31E4"/>
    <w:rsid w:val="00DF3D76"/>
    <w:rsid w:val="00DF4326"/>
    <w:rsid w:val="00DF4764"/>
    <w:rsid w:val="00DF5CD9"/>
    <w:rsid w:val="00DF64FD"/>
    <w:rsid w:val="00DF663E"/>
    <w:rsid w:val="00DF6AFD"/>
    <w:rsid w:val="00DF7EA4"/>
    <w:rsid w:val="00E000C9"/>
    <w:rsid w:val="00E01579"/>
    <w:rsid w:val="00E035F4"/>
    <w:rsid w:val="00E03B94"/>
    <w:rsid w:val="00E04A72"/>
    <w:rsid w:val="00E05144"/>
    <w:rsid w:val="00E05332"/>
    <w:rsid w:val="00E057BE"/>
    <w:rsid w:val="00E05C2D"/>
    <w:rsid w:val="00E073D8"/>
    <w:rsid w:val="00E12B0E"/>
    <w:rsid w:val="00E13406"/>
    <w:rsid w:val="00E138B4"/>
    <w:rsid w:val="00E13BCB"/>
    <w:rsid w:val="00E13DFE"/>
    <w:rsid w:val="00E16183"/>
    <w:rsid w:val="00E17C3C"/>
    <w:rsid w:val="00E21DCB"/>
    <w:rsid w:val="00E21F3C"/>
    <w:rsid w:val="00E221C1"/>
    <w:rsid w:val="00E2276D"/>
    <w:rsid w:val="00E24914"/>
    <w:rsid w:val="00E257E3"/>
    <w:rsid w:val="00E25C25"/>
    <w:rsid w:val="00E2615B"/>
    <w:rsid w:val="00E2660D"/>
    <w:rsid w:val="00E2759C"/>
    <w:rsid w:val="00E27FD9"/>
    <w:rsid w:val="00E30EC6"/>
    <w:rsid w:val="00E330C3"/>
    <w:rsid w:val="00E33B21"/>
    <w:rsid w:val="00E35066"/>
    <w:rsid w:val="00E36C94"/>
    <w:rsid w:val="00E37A4C"/>
    <w:rsid w:val="00E43E0F"/>
    <w:rsid w:val="00E4493A"/>
    <w:rsid w:val="00E45B29"/>
    <w:rsid w:val="00E45C12"/>
    <w:rsid w:val="00E46F88"/>
    <w:rsid w:val="00E47D46"/>
    <w:rsid w:val="00E52585"/>
    <w:rsid w:val="00E5324C"/>
    <w:rsid w:val="00E543E1"/>
    <w:rsid w:val="00E553B9"/>
    <w:rsid w:val="00E5561E"/>
    <w:rsid w:val="00E56B3D"/>
    <w:rsid w:val="00E56BD5"/>
    <w:rsid w:val="00E56C13"/>
    <w:rsid w:val="00E56D56"/>
    <w:rsid w:val="00E56ECA"/>
    <w:rsid w:val="00E60F57"/>
    <w:rsid w:val="00E618C9"/>
    <w:rsid w:val="00E64361"/>
    <w:rsid w:val="00E64C9C"/>
    <w:rsid w:val="00E65E78"/>
    <w:rsid w:val="00E65F1F"/>
    <w:rsid w:val="00E67072"/>
    <w:rsid w:val="00E744B5"/>
    <w:rsid w:val="00E75140"/>
    <w:rsid w:val="00E75162"/>
    <w:rsid w:val="00E778E5"/>
    <w:rsid w:val="00E80665"/>
    <w:rsid w:val="00E83DC1"/>
    <w:rsid w:val="00E83DDF"/>
    <w:rsid w:val="00E85438"/>
    <w:rsid w:val="00E865A1"/>
    <w:rsid w:val="00E877F1"/>
    <w:rsid w:val="00E90863"/>
    <w:rsid w:val="00E92365"/>
    <w:rsid w:val="00E93624"/>
    <w:rsid w:val="00E9432A"/>
    <w:rsid w:val="00E958B0"/>
    <w:rsid w:val="00E95995"/>
    <w:rsid w:val="00E9618D"/>
    <w:rsid w:val="00E96DC5"/>
    <w:rsid w:val="00EA2CA7"/>
    <w:rsid w:val="00EA2D78"/>
    <w:rsid w:val="00EA31C7"/>
    <w:rsid w:val="00EA5600"/>
    <w:rsid w:val="00EA5830"/>
    <w:rsid w:val="00EA6C76"/>
    <w:rsid w:val="00EA6DE9"/>
    <w:rsid w:val="00EA79B1"/>
    <w:rsid w:val="00EB1BC5"/>
    <w:rsid w:val="00EB22E2"/>
    <w:rsid w:val="00EB3408"/>
    <w:rsid w:val="00EB3DDB"/>
    <w:rsid w:val="00EB5FFA"/>
    <w:rsid w:val="00EC0060"/>
    <w:rsid w:val="00EC02ED"/>
    <w:rsid w:val="00EC3980"/>
    <w:rsid w:val="00EC47A1"/>
    <w:rsid w:val="00EC6404"/>
    <w:rsid w:val="00EC71D4"/>
    <w:rsid w:val="00ED1ABB"/>
    <w:rsid w:val="00ED1E20"/>
    <w:rsid w:val="00ED25B7"/>
    <w:rsid w:val="00ED41CA"/>
    <w:rsid w:val="00ED420A"/>
    <w:rsid w:val="00ED48ED"/>
    <w:rsid w:val="00ED6F47"/>
    <w:rsid w:val="00EE0F8C"/>
    <w:rsid w:val="00EE13B9"/>
    <w:rsid w:val="00EE2F98"/>
    <w:rsid w:val="00EE33FC"/>
    <w:rsid w:val="00EE4B30"/>
    <w:rsid w:val="00EE4F81"/>
    <w:rsid w:val="00EE5EC1"/>
    <w:rsid w:val="00EE6A31"/>
    <w:rsid w:val="00EE6C81"/>
    <w:rsid w:val="00EE7467"/>
    <w:rsid w:val="00EF0090"/>
    <w:rsid w:val="00EF122B"/>
    <w:rsid w:val="00EF2944"/>
    <w:rsid w:val="00EF3716"/>
    <w:rsid w:val="00EF3AE6"/>
    <w:rsid w:val="00EF3D02"/>
    <w:rsid w:val="00EF453D"/>
    <w:rsid w:val="00EF523E"/>
    <w:rsid w:val="00EF58F5"/>
    <w:rsid w:val="00EF770C"/>
    <w:rsid w:val="00EF7A20"/>
    <w:rsid w:val="00EF7FED"/>
    <w:rsid w:val="00F02782"/>
    <w:rsid w:val="00F0296F"/>
    <w:rsid w:val="00F04014"/>
    <w:rsid w:val="00F043F9"/>
    <w:rsid w:val="00F05C63"/>
    <w:rsid w:val="00F1058C"/>
    <w:rsid w:val="00F11666"/>
    <w:rsid w:val="00F11F57"/>
    <w:rsid w:val="00F130A7"/>
    <w:rsid w:val="00F13CA4"/>
    <w:rsid w:val="00F14957"/>
    <w:rsid w:val="00F1554F"/>
    <w:rsid w:val="00F1558A"/>
    <w:rsid w:val="00F1694F"/>
    <w:rsid w:val="00F17457"/>
    <w:rsid w:val="00F17DC4"/>
    <w:rsid w:val="00F21240"/>
    <w:rsid w:val="00F23AF4"/>
    <w:rsid w:val="00F24187"/>
    <w:rsid w:val="00F24B45"/>
    <w:rsid w:val="00F25190"/>
    <w:rsid w:val="00F252A2"/>
    <w:rsid w:val="00F2536B"/>
    <w:rsid w:val="00F257B2"/>
    <w:rsid w:val="00F26A28"/>
    <w:rsid w:val="00F2760F"/>
    <w:rsid w:val="00F3045F"/>
    <w:rsid w:val="00F31075"/>
    <w:rsid w:val="00F310D0"/>
    <w:rsid w:val="00F34183"/>
    <w:rsid w:val="00F34EAB"/>
    <w:rsid w:val="00F3572F"/>
    <w:rsid w:val="00F35813"/>
    <w:rsid w:val="00F36237"/>
    <w:rsid w:val="00F378EC"/>
    <w:rsid w:val="00F37BCA"/>
    <w:rsid w:val="00F37CD3"/>
    <w:rsid w:val="00F37D90"/>
    <w:rsid w:val="00F4098D"/>
    <w:rsid w:val="00F40F60"/>
    <w:rsid w:val="00F46AD6"/>
    <w:rsid w:val="00F46BB1"/>
    <w:rsid w:val="00F47C8F"/>
    <w:rsid w:val="00F5090B"/>
    <w:rsid w:val="00F50F02"/>
    <w:rsid w:val="00F50F6C"/>
    <w:rsid w:val="00F51356"/>
    <w:rsid w:val="00F534E0"/>
    <w:rsid w:val="00F56761"/>
    <w:rsid w:val="00F61C7C"/>
    <w:rsid w:val="00F6308F"/>
    <w:rsid w:val="00F6322B"/>
    <w:rsid w:val="00F6508E"/>
    <w:rsid w:val="00F66DB0"/>
    <w:rsid w:val="00F675CC"/>
    <w:rsid w:val="00F7082C"/>
    <w:rsid w:val="00F70A9E"/>
    <w:rsid w:val="00F70C91"/>
    <w:rsid w:val="00F7103A"/>
    <w:rsid w:val="00F719B2"/>
    <w:rsid w:val="00F7398F"/>
    <w:rsid w:val="00F74F53"/>
    <w:rsid w:val="00F754EA"/>
    <w:rsid w:val="00F7587B"/>
    <w:rsid w:val="00F775BF"/>
    <w:rsid w:val="00F8095C"/>
    <w:rsid w:val="00F82644"/>
    <w:rsid w:val="00F83042"/>
    <w:rsid w:val="00F849A8"/>
    <w:rsid w:val="00F84F31"/>
    <w:rsid w:val="00F85044"/>
    <w:rsid w:val="00F860E5"/>
    <w:rsid w:val="00F862EF"/>
    <w:rsid w:val="00F876F2"/>
    <w:rsid w:val="00F8781A"/>
    <w:rsid w:val="00F87868"/>
    <w:rsid w:val="00F87DBA"/>
    <w:rsid w:val="00F92F43"/>
    <w:rsid w:val="00F9318C"/>
    <w:rsid w:val="00F94A4D"/>
    <w:rsid w:val="00F9528E"/>
    <w:rsid w:val="00F95917"/>
    <w:rsid w:val="00F97C10"/>
    <w:rsid w:val="00FA01D6"/>
    <w:rsid w:val="00FA04FE"/>
    <w:rsid w:val="00FA14B3"/>
    <w:rsid w:val="00FA2F64"/>
    <w:rsid w:val="00FA5FE3"/>
    <w:rsid w:val="00FA706F"/>
    <w:rsid w:val="00FA7113"/>
    <w:rsid w:val="00FB0007"/>
    <w:rsid w:val="00FB118F"/>
    <w:rsid w:val="00FB11E1"/>
    <w:rsid w:val="00FB1D59"/>
    <w:rsid w:val="00FB2339"/>
    <w:rsid w:val="00FB2BA3"/>
    <w:rsid w:val="00FB35DB"/>
    <w:rsid w:val="00FB5966"/>
    <w:rsid w:val="00FB74AA"/>
    <w:rsid w:val="00FC1888"/>
    <w:rsid w:val="00FC301C"/>
    <w:rsid w:val="00FC3526"/>
    <w:rsid w:val="00FC3807"/>
    <w:rsid w:val="00FC6301"/>
    <w:rsid w:val="00FC768A"/>
    <w:rsid w:val="00FD2A6D"/>
    <w:rsid w:val="00FD5701"/>
    <w:rsid w:val="00FD62B3"/>
    <w:rsid w:val="00FD7F57"/>
    <w:rsid w:val="00FE02D5"/>
    <w:rsid w:val="00FE1C07"/>
    <w:rsid w:val="00FE2965"/>
    <w:rsid w:val="00FE3F15"/>
    <w:rsid w:val="00FE41D3"/>
    <w:rsid w:val="00FE43F8"/>
    <w:rsid w:val="00FE4705"/>
    <w:rsid w:val="00FE5D43"/>
    <w:rsid w:val="00FE6AB4"/>
    <w:rsid w:val="00FE7FFC"/>
    <w:rsid w:val="00FF457F"/>
    <w:rsid w:val="00FF5B23"/>
    <w:rsid w:val="00FF5CAA"/>
    <w:rsid w:val="00FF604D"/>
    <w:rsid w:val="00FF7A1B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3D5C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10" w:unhideWhenUsed="0" w:qFormat="1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semiHidden="0" w:uiPriority="11" w:unhideWhenUsed="0" w:qFormat="1"/>
    <w:lsdException w:name="Salutation" w:semiHidden="0" w:unhideWhenUsed="0"/>
    <w:lsdException w:name="Date" w:semiHidden="0" w:uiPriority="99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Plain Text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184"/>
    <w:pPr>
      <w:spacing w:before="120"/>
    </w:pPr>
    <w:rPr>
      <w:rFonts w:ascii="Arial Narrow" w:hAnsi="Arial Narrow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26E8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heading 2,h2,Подраздел,Подраздел1"/>
    <w:basedOn w:val="a"/>
    <w:next w:val="a"/>
    <w:link w:val="20"/>
    <w:uiPriority w:val="9"/>
    <w:qFormat/>
    <w:rsid w:val="00626E8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aliases w:val="Пункт,Пункт1,h3,heading 3"/>
    <w:basedOn w:val="a"/>
    <w:next w:val="a"/>
    <w:link w:val="30"/>
    <w:uiPriority w:val="9"/>
    <w:unhideWhenUsed/>
    <w:qFormat/>
    <w:rsid w:val="001E5C72"/>
    <w:pPr>
      <w:keepNext/>
      <w:keepLines/>
      <w:numPr>
        <w:ilvl w:val="2"/>
        <w:numId w:val="1"/>
      </w:numPr>
      <w:spacing w:before="200"/>
      <w:outlineLvl w:val="2"/>
    </w:pPr>
    <w:rPr>
      <w:b/>
      <w:bCs/>
    </w:rPr>
  </w:style>
  <w:style w:type="paragraph" w:styleId="4">
    <w:name w:val="heading 4"/>
    <w:aliases w:val="Подпункт,Подпункт1"/>
    <w:basedOn w:val="a"/>
    <w:next w:val="a"/>
    <w:link w:val="40"/>
    <w:uiPriority w:val="9"/>
    <w:unhideWhenUsed/>
    <w:qFormat/>
    <w:rsid w:val="00AB6389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40AA0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unhideWhenUsed/>
    <w:qFormat/>
    <w:rsid w:val="00440AA0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00440AA0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unhideWhenUsed/>
    <w:qFormat/>
    <w:rsid w:val="00440AA0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40AA0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E1534"/>
    <w:rPr>
      <w:rFonts w:ascii="Arial Narrow" w:hAnsi="Arial Narrow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heading 2 Знак,h2 Знак,Подраздел Знак,Подраздел1 Знак"/>
    <w:basedOn w:val="a0"/>
    <w:link w:val="2"/>
    <w:uiPriority w:val="9"/>
    <w:locked/>
    <w:rsid w:val="009242FF"/>
    <w:rPr>
      <w:rFonts w:ascii="Arial Narrow" w:hAnsi="Arial Narrow" w:cs="Arial"/>
      <w:b/>
      <w:bCs/>
      <w:i/>
      <w:iCs/>
      <w:sz w:val="28"/>
      <w:szCs w:val="28"/>
    </w:rPr>
  </w:style>
  <w:style w:type="character" w:customStyle="1" w:styleId="30">
    <w:name w:val="Заголовок 3 Знак"/>
    <w:aliases w:val="Пункт Знак,Пункт1 Знак,h3 Знак,heading 3 Знак"/>
    <w:link w:val="3"/>
    <w:uiPriority w:val="9"/>
    <w:rsid w:val="001E5C72"/>
    <w:rPr>
      <w:rFonts w:ascii="Arial Narrow" w:hAnsi="Arial Narrow"/>
      <w:b/>
      <w:bCs/>
      <w:sz w:val="22"/>
      <w:szCs w:val="22"/>
    </w:rPr>
  </w:style>
  <w:style w:type="character" w:customStyle="1" w:styleId="40">
    <w:name w:val="Заголовок 4 Знак"/>
    <w:aliases w:val="Подпункт Знак,Подпункт1 Знак"/>
    <w:link w:val="4"/>
    <w:uiPriority w:val="9"/>
    <w:rsid w:val="00AB6389"/>
    <w:rPr>
      <w:rFonts w:ascii="Cambria" w:hAnsi="Cambria"/>
      <w:b/>
      <w:bCs/>
      <w:i/>
      <w:iCs/>
      <w:sz w:val="22"/>
      <w:szCs w:val="22"/>
    </w:rPr>
  </w:style>
  <w:style w:type="character" w:customStyle="1" w:styleId="50">
    <w:name w:val="Заголовок 5 Знак"/>
    <w:link w:val="5"/>
    <w:uiPriority w:val="9"/>
    <w:rsid w:val="00440AA0"/>
    <w:rPr>
      <w:rFonts w:ascii="Cambria" w:hAnsi="Cambria"/>
      <w:color w:val="243F60"/>
      <w:sz w:val="22"/>
      <w:szCs w:val="22"/>
    </w:rPr>
  </w:style>
  <w:style w:type="character" w:customStyle="1" w:styleId="60">
    <w:name w:val="Заголовок 6 Знак"/>
    <w:link w:val="6"/>
    <w:uiPriority w:val="9"/>
    <w:rsid w:val="00440AA0"/>
    <w:rPr>
      <w:rFonts w:ascii="Cambria" w:hAnsi="Cambria"/>
      <w:i/>
      <w:iCs/>
      <w:color w:val="243F60"/>
      <w:sz w:val="22"/>
      <w:szCs w:val="22"/>
    </w:rPr>
  </w:style>
  <w:style w:type="character" w:customStyle="1" w:styleId="70">
    <w:name w:val="Заголовок 7 Знак"/>
    <w:link w:val="7"/>
    <w:uiPriority w:val="9"/>
    <w:rsid w:val="00440AA0"/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link w:val="8"/>
    <w:uiPriority w:val="9"/>
    <w:rsid w:val="00440AA0"/>
    <w:rPr>
      <w:rFonts w:ascii="Cambria" w:hAnsi="Cambria"/>
      <w:color w:val="404040"/>
    </w:rPr>
  </w:style>
  <w:style w:type="character" w:customStyle="1" w:styleId="90">
    <w:name w:val="Заголовок 9 Знак"/>
    <w:link w:val="9"/>
    <w:uiPriority w:val="9"/>
    <w:rsid w:val="00440AA0"/>
    <w:rPr>
      <w:rFonts w:ascii="Cambria" w:hAnsi="Cambria"/>
      <w:i/>
      <w:iCs/>
      <w:color w:val="404040"/>
    </w:rPr>
  </w:style>
  <w:style w:type="table" w:styleId="a3">
    <w:name w:val="Table Grid"/>
    <w:basedOn w:val="a1"/>
    <w:uiPriority w:val="59"/>
    <w:rsid w:val="006B50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rsid w:val="008E4518"/>
    <w:rPr>
      <w:color w:val="0000FF"/>
      <w:u w:val="single"/>
    </w:rPr>
  </w:style>
  <w:style w:type="paragraph" w:customStyle="1" w:styleId="a5">
    <w:name w:val="Название документа"/>
    <w:basedOn w:val="a"/>
    <w:next w:val="a"/>
    <w:rsid w:val="008E4518"/>
    <w:pPr>
      <w:spacing w:before="960"/>
      <w:jc w:val="center"/>
    </w:pPr>
    <w:rPr>
      <w:rFonts w:ascii="Arial" w:hAnsi="Arial"/>
      <w:caps/>
      <w:sz w:val="32"/>
      <w:lang w:val="en-GB"/>
    </w:rPr>
  </w:style>
  <w:style w:type="paragraph" w:styleId="a6">
    <w:name w:val="footer"/>
    <w:basedOn w:val="a"/>
    <w:link w:val="a7"/>
    <w:uiPriority w:val="99"/>
    <w:rsid w:val="008E451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8E1534"/>
    <w:rPr>
      <w:rFonts w:ascii="Arial Narrow" w:hAnsi="Arial Narrow"/>
      <w:sz w:val="22"/>
      <w:szCs w:val="22"/>
    </w:rPr>
  </w:style>
  <w:style w:type="paragraph" w:styleId="11">
    <w:name w:val="toc 1"/>
    <w:basedOn w:val="a"/>
    <w:next w:val="a"/>
    <w:autoRedefine/>
    <w:uiPriority w:val="39"/>
    <w:rsid w:val="008E4518"/>
  </w:style>
  <w:style w:type="paragraph" w:styleId="21">
    <w:name w:val="toc 2"/>
    <w:basedOn w:val="a"/>
    <w:next w:val="a"/>
    <w:autoRedefine/>
    <w:uiPriority w:val="39"/>
    <w:rsid w:val="008E4518"/>
    <w:pPr>
      <w:ind w:left="240"/>
    </w:pPr>
  </w:style>
  <w:style w:type="paragraph" w:styleId="a8">
    <w:name w:val="header"/>
    <w:basedOn w:val="a"/>
    <w:link w:val="a9"/>
    <w:uiPriority w:val="99"/>
    <w:rsid w:val="008E451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9D47DF"/>
    <w:rPr>
      <w:rFonts w:ascii="Arial Narrow" w:hAnsi="Arial Narrow"/>
      <w:sz w:val="22"/>
      <w:szCs w:val="22"/>
    </w:rPr>
  </w:style>
  <w:style w:type="paragraph" w:customStyle="1" w:styleId="aa">
    <w:name w:val="Заголовок таблицы"/>
    <w:basedOn w:val="a"/>
    <w:rsid w:val="00156328"/>
    <w:pPr>
      <w:keepNext/>
      <w:keepLines/>
      <w:spacing w:before="60" w:after="40"/>
    </w:pPr>
    <w:rPr>
      <w:b/>
      <w:sz w:val="18"/>
      <w:szCs w:val="20"/>
    </w:rPr>
  </w:style>
  <w:style w:type="paragraph" w:customStyle="1" w:styleId="ab">
    <w:name w:val="Текст таблицы"/>
    <w:basedOn w:val="a"/>
    <w:rsid w:val="00156328"/>
    <w:pPr>
      <w:spacing w:before="40" w:after="60"/>
    </w:pPr>
    <w:rPr>
      <w:rFonts w:ascii="Arial" w:hAnsi="Arial"/>
      <w:sz w:val="16"/>
      <w:szCs w:val="20"/>
    </w:rPr>
  </w:style>
  <w:style w:type="paragraph" w:styleId="ac">
    <w:name w:val="Balloon Text"/>
    <w:basedOn w:val="a"/>
    <w:link w:val="ad"/>
    <w:uiPriority w:val="99"/>
    <w:rsid w:val="0068561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rsid w:val="00685611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uiPriority w:val="99"/>
    <w:unhideWhenUsed/>
    <w:rsid w:val="00685611"/>
    <w:pPr>
      <w:spacing w:after="120"/>
      <w:ind w:left="283"/>
    </w:pPr>
    <w:rPr>
      <w:lang w:val="en-US" w:eastAsia="en-US"/>
    </w:rPr>
  </w:style>
  <w:style w:type="character" w:customStyle="1" w:styleId="af">
    <w:name w:val="Основной текст с отступом Знак"/>
    <w:link w:val="ae"/>
    <w:uiPriority w:val="99"/>
    <w:rsid w:val="00685611"/>
    <w:rPr>
      <w:sz w:val="24"/>
      <w:szCs w:val="24"/>
      <w:lang w:val="en-US" w:eastAsia="en-US"/>
    </w:rPr>
  </w:style>
  <w:style w:type="paragraph" w:styleId="af0">
    <w:name w:val="Body Text"/>
    <w:aliases w:val="body text,body text Знак,body text Знак Знак,Основной текст Знак Знак,Знак"/>
    <w:basedOn w:val="a"/>
    <w:link w:val="af1"/>
    <w:uiPriority w:val="99"/>
    <w:rsid w:val="005A10B6"/>
    <w:pPr>
      <w:spacing w:after="120"/>
    </w:pPr>
  </w:style>
  <w:style w:type="character" w:customStyle="1" w:styleId="af1">
    <w:name w:val="Основной текст Знак"/>
    <w:aliases w:val="body text Знак1,body text Знак Знак1,body text Знак Знак Знак,Основной текст Знак Знак Знак,Знак Знак"/>
    <w:link w:val="af0"/>
    <w:uiPriority w:val="99"/>
    <w:rsid w:val="005A10B6"/>
    <w:rPr>
      <w:sz w:val="24"/>
      <w:szCs w:val="24"/>
    </w:rPr>
  </w:style>
  <w:style w:type="paragraph" w:customStyle="1" w:styleId="InfoBlue">
    <w:name w:val="InfoBlue"/>
    <w:basedOn w:val="a"/>
    <w:next w:val="a"/>
    <w:autoRedefine/>
    <w:rsid w:val="005A10B6"/>
    <w:pPr>
      <w:keepLines/>
      <w:tabs>
        <w:tab w:val="left" w:pos="540"/>
        <w:tab w:val="left" w:pos="1260"/>
      </w:tabs>
      <w:spacing w:after="120" w:line="240" w:lineRule="atLeast"/>
    </w:pPr>
    <w:rPr>
      <w:rFonts w:ascii="Times" w:hAnsi="Times"/>
      <w:i/>
      <w:color w:val="0000FF"/>
      <w:sz w:val="20"/>
      <w:szCs w:val="20"/>
      <w:lang w:eastAsia="en-US"/>
    </w:rPr>
  </w:style>
  <w:style w:type="paragraph" w:styleId="af2">
    <w:name w:val="Normal (Web)"/>
    <w:basedOn w:val="a"/>
    <w:uiPriority w:val="99"/>
    <w:unhideWhenUsed/>
    <w:rsid w:val="007A3F2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f3">
    <w:name w:val="List Paragraph"/>
    <w:basedOn w:val="a"/>
    <w:uiPriority w:val="34"/>
    <w:qFormat/>
    <w:rsid w:val="007A3F2C"/>
    <w:pPr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character" w:styleId="af4">
    <w:name w:val="annotation reference"/>
    <w:uiPriority w:val="99"/>
    <w:unhideWhenUsed/>
    <w:rsid w:val="007A3F2C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7A3F2C"/>
    <w:rPr>
      <w:rFonts w:ascii="Times New Roman" w:hAnsi="Times New Roman"/>
      <w:sz w:val="20"/>
      <w:szCs w:val="20"/>
      <w:lang w:val="en-US" w:eastAsia="en-US"/>
    </w:rPr>
  </w:style>
  <w:style w:type="character" w:customStyle="1" w:styleId="af6">
    <w:name w:val="Текст примечания Знак"/>
    <w:link w:val="af5"/>
    <w:uiPriority w:val="99"/>
    <w:rsid w:val="007A3F2C"/>
    <w:rPr>
      <w:lang w:val="en-US" w:eastAsia="en-US"/>
    </w:rPr>
  </w:style>
  <w:style w:type="character" w:customStyle="1" w:styleId="HelpText">
    <w:name w:val="Help Text"/>
    <w:rsid w:val="007A3F2C"/>
    <w:rPr>
      <w:i/>
      <w:vanish/>
      <w:color w:val="FF0000"/>
    </w:rPr>
  </w:style>
  <w:style w:type="table" w:styleId="-1">
    <w:name w:val="Light Grid Accent 1"/>
    <w:basedOn w:val="a1"/>
    <w:uiPriority w:val="62"/>
    <w:rsid w:val="007A3F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odelerNormal">
    <w:name w:val="ModelerNormal"/>
    <w:basedOn w:val="a"/>
    <w:qFormat/>
    <w:rsid w:val="0072059F"/>
    <w:pPr>
      <w:jc w:val="both"/>
    </w:pPr>
    <w:rPr>
      <w:rFonts w:ascii="Arial" w:hAnsi="Arial"/>
      <w:sz w:val="20"/>
      <w:szCs w:val="20"/>
      <w:lang w:val="en-US" w:eastAsia="es-ES"/>
    </w:rPr>
  </w:style>
  <w:style w:type="paragraph" w:customStyle="1" w:styleId="bizHeading4">
    <w:name w:val="bizHeading4"/>
    <w:basedOn w:val="4"/>
    <w:next w:val="a"/>
    <w:rsid w:val="0072059F"/>
    <w:pPr>
      <w:keepLines w:val="0"/>
      <w:numPr>
        <w:numId w:val="0"/>
      </w:numPr>
      <w:tabs>
        <w:tab w:val="num" w:pos="1368"/>
      </w:tabs>
      <w:spacing w:before="120" w:after="60"/>
      <w:ind w:left="1368" w:hanging="864"/>
      <w:jc w:val="both"/>
    </w:pPr>
    <w:rPr>
      <w:rFonts w:ascii="Verdana" w:hAnsi="Verdana"/>
      <w:i w:val="0"/>
      <w:iCs w:val="0"/>
      <w:sz w:val="20"/>
      <w:szCs w:val="20"/>
      <w:lang w:val="en-US" w:eastAsia="es-ES"/>
    </w:rPr>
  </w:style>
  <w:style w:type="character" w:styleId="af7">
    <w:name w:val="Strong"/>
    <w:uiPriority w:val="22"/>
    <w:qFormat/>
    <w:rsid w:val="0072059F"/>
    <w:rPr>
      <w:b/>
      <w:bCs/>
    </w:rPr>
  </w:style>
  <w:style w:type="paragraph" w:styleId="af8">
    <w:name w:val="No Spacing"/>
    <w:uiPriority w:val="1"/>
    <w:qFormat/>
    <w:rsid w:val="0072059F"/>
    <w:rPr>
      <w:sz w:val="24"/>
      <w:szCs w:val="24"/>
    </w:rPr>
  </w:style>
  <w:style w:type="paragraph" w:customStyle="1" w:styleId="af9">
    <w:name w:val="основной текст ТЗ без отступа"/>
    <w:basedOn w:val="a"/>
    <w:rsid w:val="00EF7A20"/>
    <w:pPr>
      <w:suppressLineNumbers/>
      <w:suppressAutoHyphens/>
      <w:spacing w:before="60" w:after="60" w:line="360" w:lineRule="auto"/>
      <w:ind w:firstLine="567"/>
      <w:jc w:val="both"/>
    </w:pPr>
    <w:rPr>
      <w:rFonts w:ascii="Arial" w:eastAsia="Calibri" w:hAnsi="Arial" w:cs="Arial"/>
      <w:kern w:val="24"/>
      <w:sz w:val="20"/>
      <w:szCs w:val="20"/>
    </w:rPr>
  </w:style>
  <w:style w:type="paragraph" w:customStyle="1" w:styleId="12">
    <w:name w:val="Абзац списка1"/>
    <w:basedOn w:val="a"/>
    <w:rsid w:val="004263A6"/>
    <w:pPr>
      <w:spacing w:line="276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customStyle="1" w:styleId="infovalue">
    <w:name w:val="info_value"/>
    <w:basedOn w:val="a0"/>
    <w:rsid w:val="005E7800"/>
    <w:rPr>
      <w:rFonts w:ascii="Georgia" w:hAnsi="Georgia" w:hint="default"/>
      <w:b w:val="0"/>
      <w:bCs w:val="0"/>
      <w:sz w:val="27"/>
      <w:szCs w:val="27"/>
    </w:rPr>
  </w:style>
  <w:style w:type="character" w:styleId="afa">
    <w:name w:val="FollowedHyperlink"/>
    <w:basedOn w:val="a0"/>
    <w:uiPriority w:val="99"/>
    <w:rsid w:val="005E7800"/>
    <w:rPr>
      <w:color w:val="800080" w:themeColor="followedHyperlink"/>
      <w:u w:val="single"/>
    </w:rPr>
  </w:style>
  <w:style w:type="paragraph" w:styleId="afb">
    <w:name w:val="annotation subject"/>
    <w:basedOn w:val="af5"/>
    <w:next w:val="af5"/>
    <w:link w:val="afc"/>
    <w:uiPriority w:val="99"/>
    <w:rsid w:val="00726010"/>
    <w:rPr>
      <w:rFonts w:ascii="Arial Narrow" w:hAnsi="Arial Narrow"/>
      <w:b/>
      <w:bCs/>
      <w:lang w:val="ru-RU" w:eastAsia="ru-RU"/>
    </w:rPr>
  </w:style>
  <w:style w:type="character" w:customStyle="1" w:styleId="afc">
    <w:name w:val="Тема примечания Знак"/>
    <w:basedOn w:val="af6"/>
    <w:link w:val="afb"/>
    <w:uiPriority w:val="99"/>
    <w:rsid w:val="00726010"/>
    <w:rPr>
      <w:rFonts w:ascii="Arial Narrow" w:hAnsi="Arial Narrow"/>
      <w:b/>
      <w:bCs/>
      <w:lang w:val="en-US" w:eastAsia="en-US"/>
    </w:rPr>
  </w:style>
  <w:style w:type="paragraph" w:customStyle="1" w:styleId="afd">
    <w:name w:val="Ячейка таблицы"/>
    <w:basedOn w:val="a"/>
    <w:uiPriority w:val="99"/>
    <w:rsid w:val="00CC7D69"/>
    <w:rPr>
      <w:rFonts w:ascii="Times New Roman" w:hAnsi="Times New Roman"/>
      <w:sz w:val="24"/>
      <w:szCs w:val="24"/>
    </w:rPr>
  </w:style>
  <w:style w:type="paragraph" w:customStyle="1" w:styleId="210">
    <w:name w:val="Основной текст 21"/>
    <w:basedOn w:val="a"/>
    <w:rsid w:val="008E1534"/>
    <w:pPr>
      <w:widowControl w:val="0"/>
      <w:autoSpaceDE w:val="0"/>
      <w:autoSpaceDN w:val="0"/>
      <w:jc w:val="both"/>
    </w:pPr>
    <w:rPr>
      <w:rFonts w:ascii="Times New Roman" w:hAnsi="Times New Roman"/>
    </w:rPr>
  </w:style>
  <w:style w:type="paragraph" w:styleId="31">
    <w:name w:val="Body Text 3"/>
    <w:basedOn w:val="a"/>
    <w:link w:val="32"/>
    <w:rsid w:val="008E1534"/>
    <w:pPr>
      <w:widowControl w:val="0"/>
      <w:autoSpaceDE w:val="0"/>
      <w:autoSpaceDN w:val="0"/>
      <w:jc w:val="center"/>
    </w:pPr>
    <w:rPr>
      <w:rFonts w:ascii="Arial" w:hAnsi="Arial" w:cs="Arial"/>
    </w:rPr>
  </w:style>
  <w:style w:type="character" w:customStyle="1" w:styleId="32">
    <w:name w:val="Основной текст 3 Знак"/>
    <w:basedOn w:val="a0"/>
    <w:link w:val="31"/>
    <w:rsid w:val="008E1534"/>
    <w:rPr>
      <w:rFonts w:ascii="Arial" w:hAnsi="Arial" w:cs="Arial"/>
      <w:sz w:val="22"/>
      <w:szCs w:val="22"/>
    </w:rPr>
  </w:style>
  <w:style w:type="paragraph" w:customStyle="1" w:styleId="61">
    <w:name w:val="заголовок 6"/>
    <w:basedOn w:val="a"/>
    <w:next w:val="a"/>
    <w:rsid w:val="008E1534"/>
    <w:pPr>
      <w:keepNext/>
      <w:widowControl w:val="0"/>
      <w:autoSpaceDE w:val="0"/>
      <w:autoSpaceDN w:val="0"/>
      <w:ind w:firstLine="720"/>
      <w:jc w:val="center"/>
    </w:pPr>
    <w:rPr>
      <w:rFonts w:ascii="Times New Roman" w:hAnsi="Times New Roman"/>
      <w:b/>
      <w:bCs/>
    </w:rPr>
  </w:style>
  <w:style w:type="paragraph" w:styleId="afe">
    <w:name w:val="footnote text"/>
    <w:basedOn w:val="a"/>
    <w:link w:val="aff"/>
    <w:uiPriority w:val="99"/>
    <w:rsid w:val="008E1534"/>
    <w:pPr>
      <w:spacing w:after="240"/>
      <w:ind w:hanging="720"/>
    </w:pPr>
    <w:rPr>
      <w:rFonts w:ascii="Times New Roman" w:hAnsi="Times New Roman"/>
      <w:sz w:val="20"/>
      <w:szCs w:val="20"/>
    </w:rPr>
  </w:style>
  <w:style w:type="character" w:customStyle="1" w:styleId="aff">
    <w:name w:val="Текст сноски Знак"/>
    <w:basedOn w:val="a0"/>
    <w:link w:val="afe"/>
    <w:uiPriority w:val="99"/>
    <w:rsid w:val="008E1534"/>
  </w:style>
  <w:style w:type="paragraph" w:customStyle="1" w:styleId="33">
    <w:name w:val="заголовок 3"/>
    <w:basedOn w:val="a"/>
    <w:next w:val="a"/>
    <w:rsid w:val="008E1534"/>
    <w:pPr>
      <w:keepNext/>
      <w:widowControl w:val="0"/>
      <w:autoSpaceDE w:val="0"/>
      <w:autoSpaceDN w:val="0"/>
      <w:jc w:val="center"/>
    </w:pPr>
    <w:rPr>
      <w:rFonts w:ascii="Times New Roman" w:hAnsi="Times New Roman"/>
      <w:sz w:val="20"/>
      <w:szCs w:val="24"/>
    </w:rPr>
  </w:style>
  <w:style w:type="paragraph" w:customStyle="1" w:styleId="AppendixHeading">
    <w:name w:val="Appendix Heading"/>
    <w:basedOn w:val="2"/>
    <w:rsid w:val="008E1534"/>
    <w:pPr>
      <w:keepLines/>
      <w:pageBreakBefore/>
      <w:numPr>
        <w:ilvl w:val="0"/>
        <w:numId w:val="13"/>
      </w:numPr>
      <w:pBdr>
        <w:top w:val="single" w:sz="48" w:space="4" w:color="auto"/>
      </w:pBdr>
      <w:spacing w:before="120" w:after="240"/>
      <w:ind w:firstLine="0"/>
    </w:pPr>
    <w:rPr>
      <w:rFonts w:ascii="Times New Roman" w:hAnsi="Times New Roman" w:cs="Times New Roman"/>
      <w:bCs w:val="0"/>
      <w:i w:val="0"/>
      <w:iCs w:val="0"/>
      <w:szCs w:val="20"/>
    </w:rPr>
  </w:style>
  <w:style w:type="paragraph" w:customStyle="1" w:styleId="TableCellL">
    <w:name w:val="Table Cell L"/>
    <w:basedOn w:val="a"/>
    <w:rsid w:val="008E1534"/>
    <w:pPr>
      <w:keepLines/>
    </w:pPr>
    <w:rPr>
      <w:rFonts w:ascii="Times New Roman" w:hAnsi="Times New Roman"/>
      <w:sz w:val="16"/>
      <w:szCs w:val="20"/>
    </w:rPr>
  </w:style>
  <w:style w:type="paragraph" w:customStyle="1" w:styleId="TableHeading">
    <w:name w:val="Table Heading"/>
    <w:basedOn w:val="a"/>
    <w:rsid w:val="008E1534"/>
    <w:pPr>
      <w:keepLines/>
      <w:spacing w:after="120"/>
    </w:pPr>
    <w:rPr>
      <w:rFonts w:ascii="Times New Roman" w:hAnsi="Times New Roman"/>
      <w:b/>
      <w:sz w:val="16"/>
      <w:szCs w:val="20"/>
    </w:rPr>
  </w:style>
  <w:style w:type="paragraph" w:styleId="aff0">
    <w:name w:val="caption"/>
    <w:basedOn w:val="a"/>
    <w:next w:val="a"/>
    <w:uiPriority w:val="35"/>
    <w:qFormat/>
    <w:rsid w:val="005F0FC2"/>
    <w:pPr>
      <w:keepNext/>
      <w:spacing w:before="240" w:after="120"/>
    </w:pPr>
    <w:rPr>
      <w:rFonts w:ascii="Times New Roman" w:hAnsi="Times New Roman"/>
      <w:b/>
      <w:sz w:val="20"/>
      <w:szCs w:val="20"/>
    </w:rPr>
  </w:style>
  <w:style w:type="paragraph" w:customStyle="1" w:styleId="TableText">
    <w:name w:val="Table Text"/>
    <w:basedOn w:val="a"/>
    <w:rsid w:val="008E1534"/>
    <w:pPr>
      <w:keepLines/>
    </w:pPr>
    <w:rPr>
      <w:rFonts w:ascii="Times New Roman" w:hAnsi="Times New Roman"/>
      <w:sz w:val="16"/>
      <w:szCs w:val="20"/>
    </w:rPr>
  </w:style>
  <w:style w:type="paragraph" w:customStyle="1" w:styleId="Picture">
    <w:name w:val="Picture"/>
    <w:basedOn w:val="a"/>
    <w:next w:val="aff0"/>
    <w:rsid w:val="008E1534"/>
    <w:pPr>
      <w:keepNext/>
      <w:spacing w:after="120"/>
      <w:jc w:val="center"/>
    </w:pPr>
    <w:rPr>
      <w:rFonts w:ascii="Times New Roman" w:hAnsi="Times New Roman"/>
      <w:sz w:val="20"/>
      <w:szCs w:val="20"/>
    </w:rPr>
  </w:style>
  <w:style w:type="character" w:styleId="aff1">
    <w:name w:val="footnote reference"/>
    <w:uiPriority w:val="99"/>
    <w:rsid w:val="008E1534"/>
    <w:rPr>
      <w:rFonts w:ascii="Times New Roman" w:hAnsi="Times New Roman" w:cs="Times New Roman"/>
      <w:position w:val="6"/>
      <w:sz w:val="16"/>
    </w:rPr>
  </w:style>
  <w:style w:type="paragraph" w:styleId="22">
    <w:name w:val="Body Text Indent 2"/>
    <w:basedOn w:val="a"/>
    <w:link w:val="23"/>
    <w:rsid w:val="008E1534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23">
    <w:name w:val="Основной текст с отступом 2 Знак"/>
    <w:basedOn w:val="a0"/>
    <w:link w:val="22"/>
    <w:rsid w:val="008E1534"/>
  </w:style>
  <w:style w:type="paragraph" w:customStyle="1" w:styleId="TableCellC">
    <w:name w:val="Table Cell C"/>
    <w:basedOn w:val="TableText"/>
    <w:rsid w:val="008E1534"/>
    <w:pPr>
      <w:jc w:val="center"/>
    </w:pPr>
  </w:style>
  <w:style w:type="paragraph" w:customStyle="1" w:styleId="220">
    <w:name w:val="Основной текст 22"/>
    <w:basedOn w:val="a"/>
    <w:rsid w:val="008E1534"/>
    <w:pPr>
      <w:tabs>
        <w:tab w:val="left" w:pos="720"/>
      </w:tabs>
      <w:overflowPunct w:val="0"/>
      <w:autoSpaceDE w:val="0"/>
      <w:autoSpaceDN w:val="0"/>
      <w:adjustRightInd w:val="0"/>
      <w:ind w:left="360"/>
      <w:jc w:val="both"/>
      <w:textAlignment w:val="baseline"/>
    </w:pPr>
    <w:rPr>
      <w:rFonts w:ascii="Arial" w:hAnsi="Arial"/>
      <w:szCs w:val="20"/>
    </w:rPr>
  </w:style>
  <w:style w:type="paragraph" w:customStyle="1" w:styleId="13">
    <w:name w:val="Обычный без отступа1"/>
    <w:basedOn w:val="a"/>
    <w:link w:val="14"/>
    <w:qFormat/>
    <w:rsid w:val="008E1534"/>
    <w:pPr>
      <w:spacing w:before="40" w:after="40"/>
      <w:jc w:val="both"/>
    </w:pPr>
    <w:rPr>
      <w:rFonts w:ascii="Times New Roman" w:hAnsi="Times New Roman"/>
      <w:kern w:val="24"/>
      <w:sz w:val="24"/>
      <w:szCs w:val="24"/>
      <w:lang w:val="x-none" w:eastAsia="en-US"/>
    </w:rPr>
  </w:style>
  <w:style w:type="character" w:customStyle="1" w:styleId="14">
    <w:name w:val="Обычный без отступа1 Знак"/>
    <w:link w:val="13"/>
    <w:rsid w:val="008E1534"/>
    <w:rPr>
      <w:kern w:val="24"/>
      <w:sz w:val="24"/>
      <w:szCs w:val="24"/>
      <w:lang w:val="x-none" w:eastAsia="en-US"/>
    </w:rPr>
  </w:style>
  <w:style w:type="paragraph" w:styleId="aff2">
    <w:name w:val="Plain Text"/>
    <w:basedOn w:val="a"/>
    <w:link w:val="aff3"/>
    <w:uiPriority w:val="99"/>
    <w:rsid w:val="008E1534"/>
    <w:rPr>
      <w:rFonts w:ascii="Courier New" w:hAnsi="Courier New" w:cs="Courier New"/>
      <w:sz w:val="20"/>
      <w:szCs w:val="20"/>
    </w:rPr>
  </w:style>
  <w:style w:type="character" w:customStyle="1" w:styleId="aff3">
    <w:name w:val="Текст Знак"/>
    <w:basedOn w:val="a0"/>
    <w:link w:val="aff2"/>
    <w:uiPriority w:val="99"/>
    <w:rsid w:val="008E1534"/>
    <w:rPr>
      <w:rFonts w:ascii="Courier New" w:hAnsi="Courier New" w:cs="Courier New"/>
    </w:rPr>
  </w:style>
  <w:style w:type="character" w:styleId="aff4">
    <w:name w:val="page number"/>
    <w:basedOn w:val="a0"/>
    <w:uiPriority w:val="99"/>
    <w:rsid w:val="008E1534"/>
  </w:style>
  <w:style w:type="paragraph" w:customStyle="1" w:styleId="DT1">
    <w:name w:val="DT1"/>
    <w:basedOn w:val="a"/>
    <w:next w:val="a"/>
    <w:rsid w:val="008E1534"/>
    <w:pPr>
      <w:spacing w:before="60" w:after="60"/>
      <w:jc w:val="center"/>
    </w:pPr>
    <w:rPr>
      <w:rFonts w:ascii="Arial" w:hAnsi="Arial"/>
      <w:b/>
      <w:bCs/>
      <w:smallCaps/>
      <w:sz w:val="32"/>
      <w:szCs w:val="20"/>
    </w:rPr>
  </w:style>
  <w:style w:type="character" w:customStyle="1" w:styleId="HighlightedVariable">
    <w:name w:val="Highlighted Variable"/>
    <w:rsid w:val="008E1534"/>
    <w:rPr>
      <w:rFonts w:ascii="Times New Roman" w:hAnsi="Times New Roman"/>
      <w:color w:val="0000FF"/>
    </w:rPr>
  </w:style>
  <w:style w:type="paragraph" w:styleId="HTML">
    <w:name w:val="HTML Preformatted"/>
    <w:basedOn w:val="a"/>
    <w:link w:val="HTML0"/>
    <w:rsid w:val="008E1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E1534"/>
    <w:rPr>
      <w:rFonts w:ascii="Courier New" w:hAnsi="Courier New" w:cs="Courier New"/>
    </w:rPr>
  </w:style>
  <w:style w:type="paragraph" w:customStyle="1" w:styleId="ConsNormal">
    <w:name w:val="ConsNormal"/>
    <w:rsid w:val="008E1534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24">
    <w:name w:val="envelope return"/>
    <w:basedOn w:val="a"/>
    <w:rsid w:val="008E1534"/>
    <w:rPr>
      <w:rFonts w:ascii="Monotype Corsiva" w:hAnsi="Monotype Corsiva"/>
      <w:i/>
      <w:sz w:val="24"/>
      <w:szCs w:val="20"/>
    </w:rPr>
  </w:style>
  <w:style w:type="character" w:customStyle="1" w:styleId="OTRSymItalic">
    <w:name w:val="OTR_Sym_Italic"/>
    <w:rsid w:val="008E1534"/>
    <w:rPr>
      <w:i/>
    </w:rPr>
  </w:style>
  <w:style w:type="paragraph" w:customStyle="1" w:styleId="OTRTableHead">
    <w:name w:val="OTR_Table_Head"/>
    <w:basedOn w:val="a"/>
    <w:link w:val="OTRTableHead0"/>
    <w:rsid w:val="008E1534"/>
    <w:pPr>
      <w:keepNext/>
      <w:spacing w:before="60" w:after="60"/>
      <w:jc w:val="center"/>
    </w:pPr>
    <w:rPr>
      <w:rFonts w:ascii="Times New Roman" w:hAnsi="Times New Roman"/>
      <w:b/>
      <w:sz w:val="24"/>
      <w:szCs w:val="20"/>
    </w:rPr>
  </w:style>
  <w:style w:type="character" w:customStyle="1" w:styleId="OTRTableHead0">
    <w:name w:val="OTR_Table_Head Знак"/>
    <w:link w:val="OTRTableHead"/>
    <w:locked/>
    <w:rsid w:val="008E1534"/>
    <w:rPr>
      <w:b/>
      <w:sz w:val="24"/>
    </w:rPr>
  </w:style>
  <w:style w:type="character" w:customStyle="1" w:styleId="OTRNameTable">
    <w:name w:val="OTR_Name_Table Знак"/>
    <w:link w:val="OTRNameTable0"/>
    <w:locked/>
    <w:rsid w:val="008E1534"/>
    <w:rPr>
      <w:b/>
      <w:sz w:val="24"/>
    </w:rPr>
  </w:style>
  <w:style w:type="paragraph" w:customStyle="1" w:styleId="OTRNameTable0">
    <w:name w:val="OTR_Name_Table"/>
    <w:basedOn w:val="a"/>
    <w:link w:val="OTRNameTable"/>
    <w:rsid w:val="008E1534"/>
    <w:pPr>
      <w:keepNext/>
      <w:jc w:val="both"/>
    </w:pPr>
    <w:rPr>
      <w:rFonts w:ascii="Times New Roman" w:hAnsi="Times New Roman"/>
      <w:b/>
      <w:sz w:val="24"/>
      <w:szCs w:val="20"/>
    </w:rPr>
  </w:style>
  <w:style w:type="character" w:customStyle="1" w:styleId="71">
    <w:name w:val="Основной текст (7)_"/>
    <w:link w:val="72"/>
    <w:locked/>
    <w:rsid w:val="008E1534"/>
    <w:rPr>
      <w:sz w:val="21"/>
      <w:szCs w:val="21"/>
      <w:shd w:val="clear" w:color="auto" w:fill="FFFFFF"/>
    </w:rPr>
  </w:style>
  <w:style w:type="paragraph" w:customStyle="1" w:styleId="72">
    <w:name w:val="Основной текст (7)"/>
    <w:basedOn w:val="a"/>
    <w:link w:val="71"/>
    <w:rsid w:val="008E1534"/>
    <w:pPr>
      <w:shd w:val="clear" w:color="auto" w:fill="FFFFFF"/>
      <w:spacing w:after="4800" w:line="278" w:lineRule="exact"/>
      <w:jc w:val="both"/>
    </w:pPr>
    <w:rPr>
      <w:rFonts w:ascii="Times New Roman" w:hAnsi="Times New Roman"/>
      <w:sz w:val="21"/>
      <w:szCs w:val="21"/>
    </w:rPr>
  </w:style>
  <w:style w:type="character" w:customStyle="1" w:styleId="34">
    <w:name w:val="Основной текст (3)_"/>
    <w:link w:val="35"/>
    <w:locked/>
    <w:rsid w:val="008E1534"/>
    <w:rPr>
      <w:b/>
      <w:bCs/>
      <w:i/>
      <w:iCs/>
      <w:sz w:val="21"/>
      <w:szCs w:val="21"/>
      <w:shd w:val="clear" w:color="auto" w:fill="FFFFFF"/>
    </w:rPr>
  </w:style>
  <w:style w:type="paragraph" w:customStyle="1" w:styleId="35">
    <w:name w:val="Основной текст (3)"/>
    <w:basedOn w:val="a"/>
    <w:link w:val="34"/>
    <w:rsid w:val="008E1534"/>
    <w:pPr>
      <w:shd w:val="clear" w:color="auto" w:fill="FFFFFF"/>
      <w:spacing w:line="240" w:lineRule="atLeast"/>
    </w:pPr>
    <w:rPr>
      <w:rFonts w:ascii="Times New Roman" w:hAnsi="Times New Roman"/>
      <w:b/>
      <w:bCs/>
      <w:i/>
      <w:iCs/>
      <w:sz w:val="21"/>
      <w:szCs w:val="21"/>
    </w:rPr>
  </w:style>
  <w:style w:type="paragraph" w:styleId="aff5">
    <w:name w:val="Title"/>
    <w:basedOn w:val="a"/>
    <w:link w:val="aff6"/>
    <w:uiPriority w:val="10"/>
    <w:qFormat/>
    <w:rsid w:val="008E1534"/>
    <w:pPr>
      <w:jc w:val="center"/>
    </w:pPr>
    <w:rPr>
      <w:rFonts w:ascii="Times New Roman" w:hAnsi="Times New Roman"/>
      <w:sz w:val="28"/>
      <w:szCs w:val="20"/>
    </w:rPr>
  </w:style>
  <w:style w:type="character" w:customStyle="1" w:styleId="aff6">
    <w:name w:val="Название Знак"/>
    <w:basedOn w:val="a0"/>
    <w:link w:val="aff5"/>
    <w:uiPriority w:val="10"/>
    <w:rsid w:val="008E1534"/>
    <w:rPr>
      <w:sz w:val="28"/>
    </w:rPr>
  </w:style>
  <w:style w:type="character" w:customStyle="1" w:styleId="-1pt">
    <w:name w:val="Основной текст + Интервал -1 pt"/>
    <w:rsid w:val="008E1534"/>
    <w:rPr>
      <w:rFonts w:ascii="MS Mincho" w:eastAsia="MS Mincho"/>
      <w:spacing w:val="-20"/>
      <w:sz w:val="25"/>
      <w:szCs w:val="25"/>
      <w:lang w:bidi="ar-SA"/>
    </w:rPr>
  </w:style>
  <w:style w:type="paragraph" w:customStyle="1" w:styleId="Iniiaiieoaeno21">
    <w:name w:val="Iniiaiie oaeno 21"/>
    <w:basedOn w:val="a"/>
    <w:rsid w:val="008E1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szCs w:val="20"/>
    </w:rPr>
  </w:style>
  <w:style w:type="paragraph" w:styleId="aff7">
    <w:name w:val="Normal Indent"/>
    <w:basedOn w:val="a"/>
    <w:uiPriority w:val="99"/>
    <w:rsid w:val="008E1534"/>
    <w:pPr>
      <w:tabs>
        <w:tab w:val="left" w:pos="2880"/>
      </w:tabs>
      <w:ind w:left="1152"/>
    </w:pPr>
    <w:rPr>
      <w:rFonts w:ascii="Times New Roman" w:hAnsi="Times New Roman"/>
      <w:sz w:val="20"/>
      <w:szCs w:val="20"/>
    </w:rPr>
  </w:style>
  <w:style w:type="paragraph" w:customStyle="1" w:styleId="tty132">
    <w:name w:val="tty132"/>
    <w:basedOn w:val="a"/>
    <w:rsid w:val="008E1534"/>
    <w:pPr>
      <w:ind w:left="2517"/>
    </w:pPr>
    <w:rPr>
      <w:rFonts w:ascii="Courier New" w:hAnsi="Courier New"/>
      <w:sz w:val="12"/>
      <w:szCs w:val="20"/>
    </w:rPr>
  </w:style>
  <w:style w:type="paragraph" w:styleId="25">
    <w:name w:val="Body Text 2"/>
    <w:basedOn w:val="a"/>
    <w:link w:val="26"/>
    <w:rsid w:val="008E1534"/>
    <w:pPr>
      <w:spacing w:after="120" w:line="480" w:lineRule="auto"/>
    </w:pPr>
    <w:rPr>
      <w:rFonts w:ascii="Arial" w:hAnsi="Arial"/>
      <w:sz w:val="28"/>
      <w:szCs w:val="20"/>
    </w:rPr>
  </w:style>
  <w:style w:type="character" w:customStyle="1" w:styleId="26">
    <w:name w:val="Основной текст 2 Знак"/>
    <w:basedOn w:val="a0"/>
    <w:link w:val="25"/>
    <w:rsid w:val="008E1534"/>
    <w:rPr>
      <w:rFonts w:ascii="Arial" w:hAnsi="Arial"/>
      <w:sz w:val="28"/>
    </w:rPr>
  </w:style>
  <w:style w:type="paragraph" w:customStyle="1" w:styleId="aff8">
    <w:name w:val="Базовый заголовок"/>
    <w:basedOn w:val="a"/>
    <w:next w:val="af0"/>
    <w:rsid w:val="008E1534"/>
    <w:pPr>
      <w:keepNext/>
      <w:spacing w:before="240" w:after="120"/>
    </w:pPr>
    <w:rPr>
      <w:rFonts w:ascii="Arial" w:hAnsi="Arial"/>
      <w:b/>
      <w:kern w:val="28"/>
      <w:sz w:val="36"/>
      <w:szCs w:val="20"/>
    </w:rPr>
  </w:style>
  <w:style w:type="paragraph" w:styleId="36">
    <w:name w:val="Body Text Indent 3"/>
    <w:basedOn w:val="a"/>
    <w:link w:val="37"/>
    <w:rsid w:val="008E1534"/>
    <w:pPr>
      <w:ind w:left="357"/>
      <w:jc w:val="both"/>
    </w:pPr>
    <w:rPr>
      <w:rFonts w:ascii="Times New Roman" w:hAnsi="Times New Roman"/>
      <w:sz w:val="24"/>
      <w:szCs w:val="24"/>
    </w:rPr>
  </w:style>
  <w:style w:type="character" w:customStyle="1" w:styleId="37">
    <w:name w:val="Основной текст с отступом 3 Знак"/>
    <w:basedOn w:val="a0"/>
    <w:link w:val="36"/>
    <w:rsid w:val="008E1534"/>
    <w:rPr>
      <w:sz w:val="24"/>
      <w:szCs w:val="24"/>
    </w:rPr>
  </w:style>
  <w:style w:type="paragraph" w:customStyle="1" w:styleId="15">
    <w:name w:val="Основной текст1"/>
    <w:basedOn w:val="a"/>
    <w:rsid w:val="008E1534"/>
    <w:pPr>
      <w:widowControl w:val="0"/>
      <w:jc w:val="both"/>
    </w:pPr>
    <w:rPr>
      <w:rFonts w:ascii="Times New Roman" w:hAnsi="Times New Roman"/>
      <w:snapToGrid w:val="0"/>
      <w:sz w:val="24"/>
      <w:szCs w:val="20"/>
    </w:rPr>
  </w:style>
  <w:style w:type="paragraph" w:customStyle="1" w:styleId="Aeoooaaaaiey">
    <w:name w:val="!A?eo ooaa??aaiey"/>
    <w:basedOn w:val="a"/>
    <w:next w:val="Aaanao"/>
    <w:rsid w:val="008E1534"/>
    <w:pPr>
      <w:ind w:left="5670"/>
    </w:pPr>
    <w:rPr>
      <w:rFonts w:ascii="Times New Roman" w:hAnsi="Times New Roman"/>
      <w:sz w:val="24"/>
      <w:szCs w:val="20"/>
    </w:rPr>
  </w:style>
  <w:style w:type="paragraph" w:customStyle="1" w:styleId="Aaanao">
    <w:name w:val="!Aa?anao"/>
    <w:basedOn w:val="a"/>
    <w:rsid w:val="008E1534"/>
    <w:pPr>
      <w:ind w:left="4536"/>
    </w:pPr>
    <w:rPr>
      <w:rFonts w:ascii="Times New Roman" w:hAnsi="Times New Roman"/>
      <w:sz w:val="24"/>
      <w:szCs w:val="20"/>
    </w:rPr>
  </w:style>
  <w:style w:type="paragraph" w:customStyle="1" w:styleId="Iacaaeaaaieoiaioa">
    <w:name w:val="!Iaca.aeaa aieoiaioa"/>
    <w:basedOn w:val="a"/>
    <w:rsid w:val="008E1534"/>
    <w:pPr>
      <w:spacing w:after="240"/>
      <w:jc w:val="center"/>
    </w:pPr>
    <w:rPr>
      <w:rFonts w:ascii="Times New Roman" w:hAnsi="Times New Roman"/>
      <w:b/>
      <w:caps/>
      <w:sz w:val="24"/>
      <w:szCs w:val="20"/>
    </w:rPr>
  </w:style>
  <w:style w:type="paragraph" w:customStyle="1" w:styleId="Caaieiaieeoaenoo">
    <w:name w:val="!Caaieiaie e oaenoo"/>
    <w:basedOn w:val="a"/>
    <w:next w:val="Iniiaiieoaeno"/>
    <w:rsid w:val="008E1534"/>
    <w:pPr>
      <w:spacing w:after="480"/>
      <w:ind w:right="5670"/>
      <w:jc w:val="both"/>
    </w:pPr>
    <w:rPr>
      <w:rFonts w:ascii="Times New Roman" w:hAnsi="Times New Roman"/>
      <w:b/>
      <w:sz w:val="24"/>
      <w:szCs w:val="20"/>
    </w:rPr>
  </w:style>
  <w:style w:type="paragraph" w:customStyle="1" w:styleId="Iniiaiieoaeno">
    <w:name w:val="!Iniiaiie oaeno"/>
    <w:basedOn w:val="a"/>
    <w:rsid w:val="008E1534"/>
    <w:pPr>
      <w:ind w:firstLine="709"/>
      <w:jc w:val="both"/>
    </w:pPr>
    <w:rPr>
      <w:rFonts w:ascii="Times New Roman" w:hAnsi="Times New Roman"/>
      <w:sz w:val="24"/>
      <w:szCs w:val="20"/>
    </w:rPr>
  </w:style>
  <w:style w:type="paragraph" w:customStyle="1" w:styleId="Eiaiiiaiaauaiea">
    <w:name w:val="!Eiaiiia ia?auaiea"/>
    <w:basedOn w:val="a"/>
    <w:rsid w:val="008E1534"/>
    <w:pPr>
      <w:spacing w:after="240"/>
      <w:jc w:val="center"/>
    </w:pPr>
    <w:rPr>
      <w:rFonts w:ascii="Times New Roman" w:hAnsi="Times New Roman"/>
      <w:b/>
      <w:sz w:val="24"/>
      <w:szCs w:val="20"/>
    </w:rPr>
  </w:style>
  <w:style w:type="paragraph" w:customStyle="1" w:styleId="Iiaienu">
    <w:name w:val="!Iiaienu"/>
    <w:basedOn w:val="a"/>
    <w:rsid w:val="008E1534"/>
    <w:rPr>
      <w:rFonts w:ascii="Times New Roman" w:hAnsi="Times New Roman"/>
      <w:b/>
      <w:sz w:val="24"/>
      <w:szCs w:val="20"/>
    </w:rPr>
  </w:style>
  <w:style w:type="character" w:customStyle="1" w:styleId="ciaeieiaaiey">
    <w:name w:val="ciae i?eia?aiey"/>
    <w:rsid w:val="008E1534"/>
    <w:rPr>
      <w:sz w:val="16"/>
    </w:rPr>
  </w:style>
  <w:style w:type="paragraph" w:customStyle="1" w:styleId="211">
    <w:name w:val="Основной текст с отступом 21"/>
    <w:basedOn w:val="a"/>
    <w:rsid w:val="008E1534"/>
    <w:pPr>
      <w:ind w:left="1080"/>
      <w:jc w:val="both"/>
    </w:pPr>
    <w:rPr>
      <w:rFonts w:ascii="Times New Roman" w:hAnsi="Times New Roman"/>
      <w:i/>
      <w:sz w:val="24"/>
      <w:szCs w:val="20"/>
      <w:lang w:val="en-US"/>
    </w:rPr>
  </w:style>
  <w:style w:type="paragraph" w:styleId="27">
    <w:name w:val="List Bullet 2"/>
    <w:basedOn w:val="a"/>
    <w:uiPriority w:val="99"/>
    <w:rsid w:val="008E1534"/>
    <w:pPr>
      <w:ind w:left="566" w:hanging="283"/>
    </w:pPr>
    <w:rPr>
      <w:rFonts w:ascii="Times New Roman" w:hAnsi="Times New Roman"/>
      <w:sz w:val="24"/>
      <w:szCs w:val="20"/>
    </w:rPr>
  </w:style>
  <w:style w:type="paragraph" w:customStyle="1" w:styleId="310">
    <w:name w:val="Основной текст с отступом 31"/>
    <w:basedOn w:val="a"/>
    <w:rsid w:val="008E1534"/>
    <w:pPr>
      <w:ind w:firstLine="567"/>
    </w:pPr>
    <w:rPr>
      <w:rFonts w:ascii="Times New Roman" w:hAnsi="Times New Roman"/>
      <w:b/>
      <w:sz w:val="24"/>
      <w:szCs w:val="20"/>
    </w:rPr>
  </w:style>
  <w:style w:type="character" w:customStyle="1" w:styleId="16">
    <w:name w:val="Гиперссылка1"/>
    <w:rsid w:val="008E1534"/>
    <w:rPr>
      <w:color w:val="0000FF"/>
      <w:u w:val="single"/>
    </w:rPr>
  </w:style>
  <w:style w:type="paragraph" w:styleId="28">
    <w:name w:val="List Continue 2"/>
    <w:basedOn w:val="a"/>
    <w:uiPriority w:val="99"/>
    <w:rsid w:val="008E1534"/>
    <w:pPr>
      <w:spacing w:after="120"/>
      <w:ind w:left="566"/>
    </w:pPr>
    <w:rPr>
      <w:rFonts w:ascii="Times New Roman" w:hAnsi="Times New Roman"/>
      <w:sz w:val="24"/>
      <w:szCs w:val="20"/>
    </w:rPr>
  </w:style>
  <w:style w:type="paragraph" w:styleId="aff9">
    <w:name w:val="Block Text"/>
    <w:basedOn w:val="a"/>
    <w:rsid w:val="008E1534"/>
    <w:pPr>
      <w:spacing w:after="120"/>
      <w:ind w:left="1440" w:right="1440"/>
    </w:pPr>
    <w:rPr>
      <w:rFonts w:ascii="Times New Roman" w:hAnsi="Times New Roman"/>
      <w:sz w:val="20"/>
      <w:szCs w:val="20"/>
    </w:rPr>
  </w:style>
  <w:style w:type="paragraph" w:customStyle="1" w:styleId="212">
    <w:name w:val="Îñíîâíîé òåêñò 21"/>
    <w:basedOn w:val="a"/>
    <w:rsid w:val="008E1534"/>
    <w:pPr>
      <w:widowControl w:val="0"/>
      <w:jc w:val="both"/>
    </w:pPr>
    <w:rPr>
      <w:rFonts w:ascii="Times New Roman" w:hAnsi="Times New Roman"/>
      <w:szCs w:val="20"/>
    </w:rPr>
  </w:style>
  <w:style w:type="paragraph" w:customStyle="1" w:styleId="29">
    <w:name w:val="Абзац списка2"/>
    <w:basedOn w:val="a"/>
    <w:rsid w:val="008E1534"/>
    <w:pPr>
      <w:spacing w:after="200" w:line="276" w:lineRule="auto"/>
      <w:ind w:left="720"/>
    </w:pPr>
    <w:rPr>
      <w:rFonts w:ascii="Calibri" w:hAnsi="Calibri" w:cs="Calibri"/>
      <w:lang w:eastAsia="en-US"/>
    </w:rPr>
  </w:style>
  <w:style w:type="character" w:customStyle="1" w:styleId="2a">
    <w:name w:val="Знак Знак2"/>
    <w:rsid w:val="008E1534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38">
    <w:name w:val="toc 3"/>
    <w:basedOn w:val="a"/>
    <w:next w:val="a"/>
    <w:autoRedefine/>
    <w:uiPriority w:val="39"/>
    <w:rsid w:val="000D6362"/>
    <w:pPr>
      <w:tabs>
        <w:tab w:val="left" w:pos="960"/>
        <w:tab w:val="right" w:leader="dot" w:pos="9344"/>
      </w:tabs>
      <w:ind w:left="426"/>
    </w:pPr>
    <w:rPr>
      <w:noProof/>
      <w:szCs w:val="24"/>
    </w:rPr>
  </w:style>
  <w:style w:type="paragraph" w:styleId="41">
    <w:name w:val="toc 4"/>
    <w:basedOn w:val="a"/>
    <w:next w:val="a"/>
    <w:autoRedefine/>
    <w:uiPriority w:val="39"/>
    <w:rsid w:val="008E1534"/>
    <w:pPr>
      <w:ind w:left="720"/>
    </w:pPr>
    <w:rPr>
      <w:rFonts w:ascii="Times New Roman" w:hAnsi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rsid w:val="008E1534"/>
    <w:pPr>
      <w:ind w:left="960"/>
    </w:pPr>
    <w:rPr>
      <w:rFonts w:ascii="Times New Roman" w:hAnsi="Times New Roman"/>
      <w:sz w:val="24"/>
      <w:szCs w:val="24"/>
    </w:rPr>
  </w:style>
  <w:style w:type="paragraph" w:styleId="affa">
    <w:name w:val="endnote text"/>
    <w:basedOn w:val="a"/>
    <w:link w:val="affb"/>
    <w:uiPriority w:val="99"/>
    <w:rsid w:val="00273D40"/>
    <w:rPr>
      <w:sz w:val="20"/>
      <w:szCs w:val="20"/>
    </w:rPr>
  </w:style>
  <w:style w:type="character" w:customStyle="1" w:styleId="affb">
    <w:name w:val="Текст концевой сноски Знак"/>
    <w:basedOn w:val="a0"/>
    <w:link w:val="affa"/>
    <w:uiPriority w:val="99"/>
    <w:rsid w:val="00273D40"/>
    <w:rPr>
      <w:rFonts w:ascii="Arial Narrow" w:hAnsi="Arial Narrow"/>
    </w:rPr>
  </w:style>
  <w:style w:type="character" w:styleId="affc">
    <w:name w:val="endnote reference"/>
    <w:basedOn w:val="a0"/>
    <w:uiPriority w:val="99"/>
    <w:rsid w:val="00273D40"/>
    <w:rPr>
      <w:vertAlign w:val="superscript"/>
    </w:rPr>
  </w:style>
  <w:style w:type="paragraph" w:customStyle="1" w:styleId="CoverTitle">
    <w:name w:val="Cover Title"/>
    <w:basedOn w:val="a"/>
    <w:next w:val="CoverSubtitle"/>
    <w:rsid w:val="005F5DA0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ind w:left="11" w:hanging="11"/>
      <w:contextualSpacing/>
    </w:pPr>
    <w:rPr>
      <w:rFonts w:ascii="Arial" w:hAnsi="Arial"/>
      <w:b/>
      <w:spacing w:val="-20"/>
      <w:kern w:val="28"/>
      <w:sz w:val="64"/>
      <w:szCs w:val="20"/>
      <w:lang w:eastAsia="en-US"/>
    </w:rPr>
  </w:style>
  <w:style w:type="paragraph" w:customStyle="1" w:styleId="CoverSubtitle">
    <w:name w:val="Cover Subtitle"/>
    <w:basedOn w:val="CoverTitle"/>
    <w:next w:val="CoverAuthor"/>
    <w:rsid w:val="005F5DA0"/>
    <w:pPr>
      <w:pBdr>
        <w:top w:val="single" w:sz="6" w:space="24" w:color="auto"/>
      </w:pBdr>
      <w:spacing w:before="0" w:after="0" w:line="480" w:lineRule="atLeast"/>
      <w:ind w:firstLine="0"/>
    </w:pPr>
    <w:rPr>
      <w:spacing w:val="-30"/>
      <w:sz w:val="48"/>
    </w:rPr>
  </w:style>
  <w:style w:type="paragraph" w:customStyle="1" w:styleId="CoverAuthor">
    <w:name w:val="Cover Author"/>
    <w:basedOn w:val="a"/>
    <w:rsid w:val="005F5DA0"/>
    <w:pPr>
      <w:suppressAutoHyphens/>
      <w:spacing w:before="0" w:line="240" w:lineRule="atLeast"/>
      <w:contextualSpacing/>
    </w:pPr>
    <w:rPr>
      <w:rFonts w:ascii="Arial" w:hAnsi="Arial"/>
      <w:spacing w:val="-5"/>
      <w:sz w:val="28"/>
      <w:szCs w:val="20"/>
      <w:lang w:eastAsia="en-US"/>
    </w:rPr>
  </w:style>
  <w:style w:type="paragraph" w:customStyle="1" w:styleId="Status">
    <w:name w:val="Status"/>
    <w:basedOn w:val="a"/>
    <w:rsid w:val="005F5DA0"/>
    <w:pPr>
      <w:shd w:val="pct20" w:color="auto" w:fill="auto"/>
      <w:spacing w:before="0" w:line="240" w:lineRule="atLeast"/>
      <w:ind w:firstLine="454"/>
      <w:contextualSpacing/>
      <w:jc w:val="both"/>
    </w:pPr>
    <w:rPr>
      <w:rFonts w:ascii="Arial" w:hAnsi="Arial"/>
      <w:spacing w:val="-5"/>
      <w:sz w:val="24"/>
      <w:szCs w:val="20"/>
      <w:lang w:eastAsia="en-US"/>
    </w:rPr>
  </w:style>
  <w:style w:type="paragraph" w:customStyle="1" w:styleId="BR">
    <w:name w:val="Требования BR"/>
    <w:basedOn w:val="a"/>
    <w:rsid w:val="009E4828"/>
    <w:pPr>
      <w:numPr>
        <w:numId w:val="17"/>
      </w:numPr>
    </w:pPr>
  </w:style>
  <w:style w:type="character" w:customStyle="1" w:styleId="hps">
    <w:name w:val="hps"/>
    <w:rsid w:val="00E45C12"/>
  </w:style>
  <w:style w:type="paragraph" w:customStyle="1" w:styleId="HeadingBase">
    <w:name w:val="Heading Base"/>
    <w:basedOn w:val="a"/>
    <w:next w:val="a"/>
    <w:rsid w:val="009242FF"/>
    <w:pPr>
      <w:keepNext/>
      <w:keepLines/>
      <w:suppressAutoHyphens/>
      <w:spacing w:before="140" w:line="220" w:lineRule="atLeast"/>
      <w:ind w:left="1080"/>
      <w:contextualSpacing/>
    </w:pPr>
    <w:rPr>
      <w:rFonts w:ascii="Arial" w:hAnsi="Arial"/>
      <w:b/>
      <w:spacing w:val="-20"/>
      <w:kern w:val="28"/>
      <w:szCs w:val="20"/>
      <w:lang w:eastAsia="en-US"/>
    </w:rPr>
  </w:style>
  <w:style w:type="paragraph" w:styleId="affd">
    <w:name w:val="Subtitle"/>
    <w:basedOn w:val="aff5"/>
    <w:next w:val="a"/>
    <w:link w:val="affe"/>
    <w:uiPriority w:val="11"/>
    <w:qFormat/>
    <w:rsid w:val="009242FF"/>
    <w:pPr>
      <w:keepNext/>
      <w:keepLines/>
      <w:pBdr>
        <w:top w:val="single" w:sz="6" w:space="16" w:color="auto"/>
      </w:pBdr>
      <w:suppressAutoHyphens/>
      <w:spacing w:before="60" w:after="120" w:line="340" w:lineRule="atLeast"/>
      <w:contextualSpacing/>
      <w:jc w:val="left"/>
    </w:pPr>
    <w:rPr>
      <w:rFonts w:ascii="Arial" w:hAnsi="Arial"/>
      <w:b/>
      <w:caps/>
      <w:spacing w:val="-16"/>
      <w:kern w:val="28"/>
      <w:sz w:val="32"/>
      <w:lang w:eastAsia="en-US"/>
    </w:rPr>
  </w:style>
  <w:style w:type="character" w:customStyle="1" w:styleId="affe">
    <w:name w:val="Подзаголовок Знак"/>
    <w:basedOn w:val="a0"/>
    <w:link w:val="affd"/>
    <w:uiPriority w:val="11"/>
    <w:rsid w:val="009242FF"/>
    <w:rPr>
      <w:rFonts w:ascii="Arial" w:hAnsi="Arial"/>
      <w:b/>
      <w:caps/>
      <w:spacing w:val="-16"/>
      <w:kern w:val="28"/>
      <w:sz w:val="32"/>
      <w:lang w:eastAsia="en-US"/>
    </w:rPr>
  </w:style>
  <w:style w:type="paragraph" w:customStyle="1" w:styleId="ChapterSubtitle">
    <w:name w:val="Chapter Subtitle"/>
    <w:basedOn w:val="affd"/>
    <w:next w:val="1"/>
    <w:rsid w:val="009242FF"/>
    <w:rPr>
      <w:b w:val="0"/>
      <w:i/>
      <w:caps w:val="0"/>
      <w:sz w:val="28"/>
    </w:rPr>
  </w:style>
  <w:style w:type="paragraph" w:customStyle="1" w:styleId="afff">
    <w:name w:val="Простой"/>
    <w:basedOn w:val="a"/>
    <w:rsid w:val="009242FF"/>
    <w:pPr>
      <w:suppressAutoHyphens/>
      <w:spacing w:before="0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FootnoteBase">
    <w:name w:val="Footnote Base"/>
    <w:basedOn w:val="a"/>
    <w:link w:val="FootnoteBase0"/>
    <w:rsid w:val="009242FF"/>
    <w:pPr>
      <w:keepLines/>
      <w:suppressAutoHyphens/>
      <w:spacing w:before="0" w:line="200" w:lineRule="atLeast"/>
      <w:ind w:left="1080"/>
      <w:contextualSpacing/>
    </w:pPr>
    <w:rPr>
      <w:rFonts w:ascii="Arial" w:hAnsi="Arial"/>
      <w:spacing w:val="-5"/>
      <w:sz w:val="16"/>
      <w:szCs w:val="20"/>
      <w:lang w:eastAsia="en-US"/>
    </w:rPr>
  </w:style>
  <w:style w:type="character" w:customStyle="1" w:styleId="FootnoteBase0">
    <w:name w:val="Footnote Base Знак"/>
    <w:link w:val="FootnoteBase"/>
    <w:locked/>
    <w:rsid w:val="009242FF"/>
    <w:rPr>
      <w:rFonts w:ascii="Arial" w:hAnsi="Arial"/>
      <w:spacing w:val="-5"/>
      <w:sz w:val="16"/>
      <w:lang w:eastAsia="en-US"/>
    </w:rPr>
  </w:style>
  <w:style w:type="paragraph" w:customStyle="1" w:styleId="BlockQuotation">
    <w:name w:val="Block Quotation"/>
    <w:basedOn w:val="a"/>
    <w:rsid w:val="009242FF"/>
    <w:pPr>
      <w:pBdr>
        <w:top w:val="single" w:sz="12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5" w:color="auto" w:fill="auto"/>
      <w:suppressAutoHyphens/>
      <w:spacing w:before="0" w:after="120" w:line="220" w:lineRule="atLeast"/>
      <w:ind w:left="1366" w:right="238"/>
      <w:contextualSpacing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BodyTextKeep">
    <w:name w:val="Body Text Keep"/>
    <w:basedOn w:val="a"/>
    <w:rsid w:val="009242FF"/>
    <w:pPr>
      <w:keepNext/>
      <w:tabs>
        <w:tab w:val="left" w:pos="3345"/>
      </w:tabs>
      <w:suppressAutoHyphens/>
      <w:spacing w:before="0" w:line="240" w:lineRule="atLeast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DocumentLabel">
    <w:name w:val="Document Label"/>
    <w:basedOn w:val="CoverTitle"/>
    <w:rsid w:val="009242FF"/>
    <w:pPr>
      <w:tabs>
        <w:tab w:val="left" w:pos="0"/>
      </w:tabs>
      <w:ind w:left="-840" w:right="-840"/>
    </w:pPr>
    <w:rPr>
      <w:caps/>
    </w:rPr>
  </w:style>
  <w:style w:type="paragraph" w:customStyle="1" w:styleId="HeaderBase">
    <w:name w:val="Header Base"/>
    <w:basedOn w:val="a"/>
    <w:rsid w:val="009242FF"/>
    <w:pPr>
      <w:widowControl w:val="0"/>
      <w:tabs>
        <w:tab w:val="center" w:pos="4320"/>
        <w:tab w:val="right" w:pos="8640"/>
      </w:tabs>
      <w:suppressAutoHyphens/>
      <w:spacing w:before="0" w:line="240" w:lineRule="atLeast"/>
      <w:contextualSpacing/>
      <w:jc w:val="right"/>
    </w:pPr>
    <w:rPr>
      <w:rFonts w:ascii="Arial" w:hAnsi="Arial"/>
      <w:smallCaps/>
      <w:spacing w:val="-5"/>
      <w:sz w:val="15"/>
      <w:szCs w:val="20"/>
      <w:lang w:eastAsia="en-US"/>
    </w:rPr>
  </w:style>
  <w:style w:type="paragraph" w:styleId="17">
    <w:name w:val="index 1"/>
    <w:basedOn w:val="IndexBase"/>
    <w:uiPriority w:val="99"/>
    <w:rsid w:val="009242FF"/>
  </w:style>
  <w:style w:type="paragraph" w:customStyle="1" w:styleId="IndexBase">
    <w:name w:val="Index Base"/>
    <w:basedOn w:val="a"/>
    <w:rsid w:val="009242FF"/>
    <w:pPr>
      <w:suppressAutoHyphens/>
      <w:spacing w:before="0" w:line="240" w:lineRule="atLeast"/>
      <w:ind w:left="360" w:hanging="360"/>
      <w:contextualSpacing/>
    </w:pPr>
    <w:rPr>
      <w:rFonts w:ascii="Arial" w:hAnsi="Arial"/>
      <w:spacing w:val="-5"/>
      <w:sz w:val="18"/>
      <w:szCs w:val="20"/>
      <w:lang w:eastAsia="en-US"/>
    </w:rPr>
  </w:style>
  <w:style w:type="paragraph" w:styleId="2b">
    <w:name w:val="index 2"/>
    <w:basedOn w:val="IndexBase"/>
    <w:uiPriority w:val="99"/>
    <w:rsid w:val="009242FF"/>
    <w:pPr>
      <w:spacing w:line="240" w:lineRule="auto"/>
      <w:ind w:left="720"/>
    </w:pPr>
  </w:style>
  <w:style w:type="paragraph" w:styleId="39">
    <w:name w:val="index 3"/>
    <w:basedOn w:val="IndexBase"/>
    <w:uiPriority w:val="99"/>
    <w:rsid w:val="009242FF"/>
    <w:pPr>
      <w:spacing w:line="240" w:lineRule="auto"/>
      <w:ind w:left="1080"/>
    </w:pPr>
  </w:style>
  <w:style w:type="paragraph" w:styleId="42">
    <w:name w:val="index 4"/>
    <w:basedOn w:val="IndexBase"/>
    <w:uiPriority w:val="99"/>
    <w:rsid w:val="009242FF"/>
    <w:pPr>
      <w:spacing w:line="240" w:lineRule="auto"/>
      <w:ind w:left="1440"/>
    </w:pPr>
  </w:style>
  <w:style w:type="paragraph" w:styleId="52">
    <w:name w:val="index 5"/>
    <w:basedOn w:val="IndexBase"/>
    <w:uiPriority w:val="99"/>
    <w:rsid w:val="009242FF"/>
    <w:pPr>
      <w:spacing w:line="240" w:lineRule="auto"/>
      <w:ind w:left="1800"/>
    </w:pPr>
  </w:style>
  <w:style w:type="paragraph" w:styleId="afff0">
    <w:name w:val="index heading"/>
    <w:basedOn w:val="HeadingBase"/>
    <w:next w:val="17"/>
    <w:uiPriority w:val="99"/>
    <w:rsid w:val="009242FF"/>
    <w:pPr>
      <w:keepLines w:val="0"/>
      <w:spacing w:before="0" w:line="480" w:lineRule="atLeast"/>
      <w:ind w:left="0"/>
    </w:pPr>
    <w:rPr>
      <w:spacing w:val="-5"/>
      <w:kern w:val="0"/>
      <w:sz w:val="24"/>
    </w:rPr>
  </w:style>
  <w:style w:type="paragraph" w:customStyle="1" w:styleId="BlockDefinition">
    <w:name w:val="Block Definition"/>
    <w:basedOn w:val="a"/>
    <w:rsid w:val="009242FF"/>
    <w:pPr>
      <w:tabs>
        <w:tab w:val="left" w:pos="3345"/>
      </w:tabs>
      <w:suppressAutoHyphens/>
      <w:spacing w:before="0" w:line="240" w:lineRule="atLeast"/>
      <w:ind w:left="3345" w:hanging="2268"/>
      <w:contextualSpacing/>
    </w:pPr>
    <w:rPr>
      <w:rFonts w:ascii="Arial" w:hAnsi="Arial"/>
      <w:spacing w:val="-5"/>
      <w:sz w:val="20"/>
      <w:szCs w:val="20"/>
      <w:lang w:eastAsia="en-US"/>
    </w:rPr>
  </w:style>
  <w:style w:type="character" w:customStyle="1" w:styleId="CODE">
    <w:name w:val="CODE"/>
    <w:rsid w:val="009242FF"/>
    <w:rPr>
      <w:rFonts w:ascii="Courier New" w:hAnsi="Courier New"/>
      <w:noProof/>
    </w:rPr>
  </w:style>
  <w:style w:type="character" w:styleId="afff1">
    <w:name w:val="line number"/>
    <w:basedOn w:val="a0"/>
    <w:uiPriority w:val="99"/>
    <w:rsid w:val="009242FF"/>
    <w:rPr>
      <w:rFonts w:cs="Times New Roman"/>
      <w:sz w:val="18"/>
    </w:rPr>
  </w:style>
  <w:style w:type="paragraph" w:styleId="afff2">
    <w:name w:val="List"/>
    <w:basedOn w:val="a"/>
    <w:uiPriority w:val="99"/>
    <w:rsid w:val="009242FF"/>
    <w:pPr>
      <w:tabs>
        <w:tab w:val="left" w:pos="3345"/>
      </w:tabs>
      <w:suppressAutoHyphens/>
      <w:spacing w:before="0" w:line="240" w:lineRule="atLeast"/>
      <w:ind w:left="1440" w:hanging="360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styleId="afff3">
    <w:name w:val="List Bullet"/>
    <w:basedOn w:val="afff2"/>
    <w:uiPriority w:val="99"/>
    <w:rsid w:val="009242FF"/>
  </w:style>
  <w:style w:type="paragraph" w:styleId="afff4">
    <w:name w:val="List Number"/>
    <w:basedOn w:val="afff2"/>
    <w:uiPriority w:val="99"/>
    <w:rsid w:val="009242FF"/>
    <w:pPr>
      <w:suppressAutoHyphens w:val="0"/>
      <w:ind w:left="1434" w:hanging="357"/>
      <w:jc w:val="both"/>
    </w:pPr>
  </w:style>
  <w:style w:type="paragraph" w:styleId="afff5">
    <w:name w:val="macro"/>
    <w:basedOn w:val="a"/>
    <w:link w:val="afff6"/>
    <w:uiPriority w:val="99"/>
    <w:rsid w:val="009242FF"/>
    <w:pPr>
      <w:suppressAutoHyphens/>
      <w:spacing w:before="0" w:line="240" w:lineRule="atLeast"/>
      <w:ind w:left="1080"/>
      <w:contextualSpacing/>
    </w:pPr>
    <w:rPr>
      <w:rFonts w:ascii="Courier New" w:hAnsi="Courier New"/>
      <w:spacing w:val="-5"/>
      <w:sz w:val="20"/>
      <w:szCs w:val="20"/>
      <w:lang w:eastAsia="en-US"/>
    </w:rPr>
  </w:style>
  <w:style w:type="character" w:customStyle="1" w:styleId="afff6">
    <w:name w:val="Текст макроса Знак"/>
    <w:basedOn w:val="a0"/>
    <w:link w:val="afff5"/>
    <w:uiPriority w:val="99"/>
    <w:rsid w:val="009242FF"/>
    <w:rPr>
      <w:rFonts w:ascii="Courier New" w:hAnsi="Courier New"/>
      <w:spacing w:val="-5"/>
      <w:lang w:eastAsia="en-US"/>
    </w:rPr>
  </w:style>
  <w:style w:type="character" w:customStyle="1" w:styleId="Superscript">
    <w:name w:val="Superscript"/>
    <w:rsid w:val="009242FF"/>
    <w:rPr>
      <w:b/>
      <w:vertAlign w:val="superscript"/>
    </w:rPr>
  </w:style>
  <w:style w:type="paragraph" w:customStyle="1" w:styleId="TOCBase">
    <w:name w:val="TOC Base"/>
    <w:basedOn w:val="a"/>
    <w:rsid w:val="009242FF"/>
    <w:pPr>
      <w:tabs>
        <w:tab w:val="right" w:leader="dot" w:pos="6480"/>
      </w:tabs>
      <w:suppressAutoHyphens/>
      <w:spacing w:before="0" w:line="240" w:lineRule="atLeast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styleId="afff7">
    <w:name w:val="table of figures"/>
    <w:basedOn w:val="TOCBase"/>
    <w:uiPriority w:val="99"/>
    <w:rsid w:val="009242FF"/>
    <w:pPr>
      <w:ind w:left="1440" w:hanging="360"/>
    </w:pPr>
  </w:style>
  <w:style w:type="paragraph" w:customStyle="1" w:styleId="BlockIcon">
    <w:name w:val="Block Icon"/>
    <w:basedOn w:val="a"/>
    <w:rsid w:val="009242FF"/>
    <w:pPr>
      <w:framePr w:w="1440" w:h="1440" w:hRule="exact" w:wrap="around" w:vAnchor="text" w:hAnchor="page" w:x="1201" w:y="1"/>
      <w:shd w:val="pct30" w:color="auto" w:fill="auto"/>
      <w:suppressAutoHyphens/>
      <w:spacing w:before="60" w:line="1440" w:lineRule="exact"/>
      <w:contextualSpacing/>
      <w:jc w:val="center"/>
    </w:pPr>
    <w:rPr>
      <w:rFonts w:ascii="Wingdings" w:hAnsi="Wingdings"/>
      <w:b/>
      <w:color w:val="FFFFFF"/>
      <w:spacing w:val="-10"/>
      <w:position w:val="-10"/>
      <w:sz w:val="160"/>
      <w:szCs w:val="20"/>
      <w:lang w:eastAsia="en-US"/>
    </w:rPr>
  </w:style>
  <w:style w:type="paragraph" w:customStyle="1" w:styleId="FooterFirst">
    <w:name w:val="Footer First"/>
    <w:basedOn w:val="a6"/>
    <w:rsid w:val="009242FF"/>
    <w:pPr>
      <w:widowControl w:val="0"/>
      <w:pBdr>
        <w:top w:val="single" w:sz="6" w:space="4" w:color="auto"/>
      </w:pBdr>
      <w:tabs>
        <w:tab w:val="clear" w:pos="4677"/>
        <w:tab w:val="clear" w:pos="9355"/>
        <w:tab w:val="center" w:pos="4320"/>
        <w:tab w:val="right" w:pos="8640"/>
      </w:tabs>
      <w:suppressAutoHyphens/>
      <w:spacing w:before="0" w:line="190" w:lineRule="atLeast"/>
      <w:contextualSpacing/>
    </w:pPr>
    <w:rPr>
      <w:rFonts w:ascii="Arial" w:hAnsi="Arial"/>
      <w:caps/>
      <w:sz w:val="15"/>
      <w:szCs w:val="20"/>
      <w:lang w:eastAsia="en-US"/>
    </w:rPr>
  </w:style>
  <w:style w:type="paragraph" w:customStyle="1" w:styleId="FooterEven">
    <w:name w:val="Footer Even"/>
    <w:basedOn w:val="a6"/>
    <w:rsid w:val="009242FF"/>
    <w:pPr>
      <w:widowControl w:val="0"/>
      <w:pBdr>
        <w:top w:val="single" w:sz="6" w:space="2" w:color="auto"/>
      </w:pBdr>
      <w:tabs>
        <w:tab w:val="clear" w:pos="4677"/>
        <w:tab w:val="clear" w:pos="9355"/>
        <w:tab w:val="center" w:pos="4320"/>
        <w:tab w:val="right" w:pos="8640"/>
      </w:tabs>
      <w:suppressAutoHyphens/>
      <w:spacing w:before="0" w:line="190" w:lineRule="atLeast"/>
      <w:contextualSpacing/>
    </w:pPr>
    <w:rPr>
      <w:rFonts w:ascii="Arial" w:hAnsi="Arial"/>
      <w:caps/>
      <w:sz w:val="15"/>
      <w:szCs w:val="20"/>
      <w:lang w:eastAsia="en-US"/>
    </w:rPr>
  </w:style>
  <w:style w:type="paragraph" w:customStyle="1" w:styleId="FooterOdd">
    <w:name w:val="Footer Odd"/>
    <w:basedOn w:val="a6"/>
    <w:rsid w:val="009242FF"/>
    <w:pPr>
      <w:widowControl w:val="0"/>
      <w:pBdr>
        <w:top w:val="single" w:sz="6" w:space="2" w:color="auto"/>
      </w:pBdr>
      <w:tabs>
        <w:tab w:val="clear" w:pos="4677"/>
        <w:tab w:val="clear" w:pos="9355"/>
        <w:tab w:val="center" w:pos="4320"/>
        <w:tab w:val="right" w:pos="8640"/>
      </w:tabs>
      <w:suppressAutoHyphens/>
      <w:spacing w:before="600" w:line="190" w:lineRule="atLeast"/>
      <w:contextualSpacing/>
    </w:pPr>
    <w:rPr>
      <w:rFonts w:ascii="Arial" w:hAnsi="Arial"/>
      <w:caps/>
      <w:sz w:val="15"/>
      <w:szCs w:val="20"/>
      <w:lang w:eastAsia="en-US"/>
    </w:rPr>
  </w:style>
  <w:style w:type="paragraph" w:customStyle="1" w:styleId="HeaderFirst">
    <w:name w:val="Header First"/>
    <w:basedOn w:val="a8"/>
    <w:rsid w:val="009242FF"/>
    <w:pPr>
      <w:widowControl w:val="0"/>
      <w:pBdr>
        <w:top w:val="single" w:sz="6" w:space="2" w:color="auto"/>
      </w:pBdr>
      <w:tabs>
        <w:tab w:val="clear" w:pos="4677"/>
        <w:tab w:val="clear" w:pos="9355"/>
        <w:tab w:val="center" w:pos="4320"/>
        <w:tab w:val="right" w:pos="8640"/>
      </w:tabs>
      <w:suppressAutoHyphens/>
      <w:spacing w:before="0" w:line="240" w:lineRule="atLeast"/>
      <w:contextualSpacing/>
      <w:jc w:val="right"/>
    </w:pPr>
    <w:rPr>
      <w:rFonts w:ascii="Arial" w:hAnsi="Arial"/>
      <w:caps/>
      <w:sz w:val="15"/>
      <w:szCs w:val="20"/>
      <w:lang w:eastAsia="en-US"/>
    </w:rPr>
  </w:style>
  <w:style w:type="paragraph" w:customStyle="1" w:styleId="HeaderEven">
    <w:name w:val="Header Even"/>
    <w:basedOn w:val="a8"/>
    <w:rsid w:val="009242FF"/>
    <w:pPr>
      <w:widowControl w:val="0"/>
      <w:pBdr>
        <w:bottom w:val="single" w:sz="6" w:space="1" w:color="auto"/>
      </w:pBdr>
      <w:tabs>
        <w:tab w:val="clear" w:pos="4677"/>
        <w:tab w:val="clear" w:pos="9355"/>
        <w:tab w:val="center" w:pos="4320"/>
        <w:tab w:val="right" w:pos="8640"/>
      </w:tabs>
      <w:suppressAutoHyphens/>
      <w:spacing w:before="0" w:after="600" w:line="240" w:lineRule="atLeast"/>
      <w:contextualSpacing/>
      <w:jc w:val="right"/>
    </w:pPr>
    <w:rPr>
      <w:rFonts w:ascii="Arial" w:hAnsi="Arial"/>
      <w:caps/>
      <w:sz w:val="15"/>
      <w:szCs w:val="20"/>
      <w:lang w:eastAsia="en-US"/>
    </w:rPr>
  </w:style>
  <w:style w:type="paragraph" w:customStyle="1" w:styleId="HeaderOdd">
    <w:name w:val="Header Odd"/>
    <w:basedOn w:val="a8"/>
    <w:rsid w:val="009242FF"/>
    <w:pPr>
      <w:widowControl w:val="0"/>
      <w:pBdr>
        <w:bottom w:val="single" w:sz="6" w:space="1" w:color="auto"/>
      </w:pBdr>
      <w:tabs>
        <w:tab w:val="clear" w:pos="4677"/>
        <w:tab w:val="clear" w:pos="9355"/>
        <w:tab w:val="center" w:pos="4320"/>
        <w:tab w:val="right" w:pos="8640"/>
      </w:tabs>
      <w:suppressAutoHyphens/>
      <w:spacing w:before="0" w:after="600" w:line="240" w:lineRule="atLeast"/>
      <w:contextualSpacing/>
      <w:jc w:val="right"/>
    </w:pPr>
    <w:rPr>
      <w:rFonts w:ascii="Arial" w:hAnsi="Arial"/>
      <w:caps/>
      <w:sz w:val="15"/>
      <w:szCs w:val="20"/>
      <w:lang w:eastAsia="en-US"/>
    </w:rPr>
  </w:style>
  <w:style w:type="paragraph" w:styleId="53">
    <w:name w:val="List Number 5"/>
    <w:basedOn w:val="afff4"/>
    <w:uiPriority w:val="99"/>
    <w:rsid w:val="009242FF"/>
    <w:pPr>
      <w:ind w:left="3237"/>
    </w:pPr>
  </w:style>
  <w:style w:type="paragraph" w:styleId="43">
    <w:name w:val="List Number 4"/>
    <w:basedOn w:val="afff4"/>
    <w:uiPriority w:val="99"/>
    <w:rsid w:val="009242FF"/>
    <w:pPr>
      <w:ind w:left="2880"/>
    </w:pPr>
  </w:style>
  <w:style w:type="paragraph" w:styleId="3a">
    <w:name w:val="List Number 3"/>
    <w:basedOn w:val="afff4"/>
    <w:uiPriority w:val="99"/>
    <w:rsid w:val="009242FF"/>
    <w:pPr>
      <w:ind w:left="2517"/>
    </w:pPr>
  </w:style>
  <w:style w:type="paragraph" w:styleId="54">
    <w:name w:val="List Bullet 5"/>
    <w:basedOn w:val="afff3"/>
    <w:uiPriority w:val="99"/>
    <w:rsid w:val="009242FF"/>
    <w:pPr>
      <w:ind w:left="3240"/>
    </w:pPr>
  </w:style>
  <w:style w:type="paragraph" w:styleId="44">
    <w:name w:val="List Bullet 4"/>
    <w:basedOn w:val="afff3"/>
    <w:uiPriority w:val="99"/>
    <w:rsid w:val="009242FF"/>
    <w:pPr>
      <w:ind w:left="2880"/>
    </w:pPr>
  </w:style>
  <w:style w:type="paragraph" w:styleId="3b">
    <w:name w:val="List Bullet 3"/>
    <w:basedOn w:val="afff3"/>
    <w:uiPriority w:val="99"/>
    <w:rsid w:val="009242FF"/>
    <w:pPr>
      <w:ind w:left="2520"/>
    </w:pPr>
  </w:style>
  <w:style w:type="paragraph" w:styleId="55">
    <w:name w:val="List 5"/>
    <w:basedOn w:val="afff2"/>
    <w:uiPriority w:val="99"/>
    <w:rsid w:val="009242FF"/>
    <w:pPr>
      <w:ind w:left="2880"/>
    </w:pPr>
  </w:style>
  <w:style w:type="paragraph" w:styleId="45">
    <w:name w:val="List 4"/>
    <w:basedOn w:val="afff2"/>
    <w:uiPriority w:val="99"/>
    <w:rsid w:val="009242FF"/>
    <w:pPr>
      <w:ind w:left="2520"/>
    </w:pPr>
  </w:style>
  <w:style w:type="paragraph" w:styleId="3c">
    <w:name w:val="List 3"/>
    <w:basedOn w:val="afff2"/>
    <w:uiPriority w:val="99"/>
    <w:rsid w:val="009242FF"/>
    <w:pPr>
      <w:ind w:left="2160"/>
    </w:pPr>
  </w:style>
  <w:style w:type="paragraph" w:styleId="2c">
    <w:name w:val="List 2"/>
    <w:basedOn w:val="afff2"/>
    <w:uiPriority w:val="99"/>
    <w:rsid w:val="009242FF"/>
    <w:pPr>
      <w:ind w:left="1800"/>
    </w:pPr>
  </w:style>
  <w:style w:type="character" w:customStyle="1" w:styleId="18">
    <w:name w:val="Выделение1"/>
    <w:rsid w:val="009242FF"/>
    <w:rPr>
      <w:i/>
      <w:spacing w:val="0"/>
    </w:rPr>
  </w:style>
  <w:style w:type="paragraph" w:styleId="2d">
    <w:name w:val="List Number 2"/>
    <w:basedOn w:val="afff4"/>
    <w:uiPriority w:val="99"/>
    <w:rsid w:val="009242FF"/>
    <w:pPr>
      <w:ind w:left="2154"/>
    </w:pPr>
  </w:style>
  <w:style w:type="paragraph" w:styleId="afff8">
    <w:name w:val="List Continue"/>
    <w:basedOn w:val="afff2"/>
    <w:uiPriority w:val="99"/>
    <w:rsid w:val="009242FF"/>
    <w:pPr>
      <w:ind w:firstLine="0"/>
    </w:pPr>
  </w:style>
  <w:style w:type="paragraph" w:styleId="3d">
    <w:name w:val="List Continue 3"/>
    <w:basedOn w:val="afff8"/>
    <w:uiPriority w:val="99"/>
    <w:rsid w:val="009242FF"/>
    <w:pPr>
      <w:ind w:left="2520"/>
    </w:pPr>
  </w:style>
  <w:style w:type="paragraph" w:styleId="46">
    <w:name w:val="List Continue 4"/>
    <w:basedOn w:val="afff8"/>
    <w:uiPriority w:val="99"/>
    <w:rsid w:val="009242FF"/>
    <w:pPr>
      <w:ind w:left="2880"/>
    </w:pPr>
  </w:style>
  <w:style w:type="paragraph" w:styleId="56">
    <w:name w:val="List Continue 5"/>
    <w:basedOn w:val="afff8"/>
    <w:uiPriority w:val="99"/>
    <w:rsid w:val="009242FF"/>
    <w:pPr>
      <w:ind w:left="3240"/>
    </w:pPr>
  </w:style>
  <w:style w:type="paragraph" w:customStyle="1" w:styleId="TitleAddress">
    <w:name w:val="Title Address"/>
    <w:basedOn w:val="a"/>
    <w:rsid w:val="009242FF"/>
    <w:pPr>
      <w:keepLines/>
      <w:framePr w:w="5160" w:h="840" w:wrap="notBeside" w:vAnchor="page" w:hAnchor="page" w:x="6121" w:y="915" w:anchorLock="1"/>
      <w:tabs>
        <w:tab w:val="left" w:pos="2160"/>
      </w:tabs>
      <w:suppressAutoHyphens/>
      <w:spacing w:before="0" w:line="160" w:lineRule="atLeast"/>
      <w:contextualSpacing/>
    </w:pPr>
    <w:rPr>
      <w:rFonts w:ascii="Arial" w:hAnsi="Arial"/>
      <w:sz w:val="14"/>
      <w:szCs w:val="20"/>
      <w:lang w:eastAsia="en-US"/>
    </w:rPr>
  </w:style>
  <w:style w:type="character" w:customStyle="1" w:styleId="Slogan">
    <w:name w:val="Slogan"/>
    <w:rsid w:val="009242FF"/>
    <w:rPr>
      <w:i/>
      <w:spacing w:val="-6"/>
      <w:sz w:val="24"/>
    </w:rPr>
  </w:style>
  <w:style w:type="paragraph" w:customStyle="1" w:styleId="TitleCover">
    <w:name w:val="Title Cover"/>
    <w:basedOn w:val="HeadingBase"/>
    <w:next w:val="SubtitleCover"/>
    <w:rsid w:val="009242FF"/>
    <w:pPr>
      <w:keepLines w:val="0"/>
      <w:pBdr>
        <w:bottom w:val="single" w:sz="18" w:space="20" w:color="auto"/>
      </w:pBdr>
      <w:spacing w:before="480" w:line="560" w:lineRule="exact"/>
      <w:ind w:left="0"/>
      <w:jc w:val="center"/>
    </w:pPr>
    <w:rPr>
      <w:rFonts w:ascii="Arial Narrow" w:hAnsi="Arial Narrow"/>
      <w:spacing w:val="0"/>
      <w:kern w:val="0"/>
      <w:sz w:val="56"/>
    </w:rPr>
  </w:style>
  <w:style w:type="paragraph" w:customStyle="1" w:styleId="SubtitleCover">
    <w:name w:val="Subtitle Cover"/>
    <w:basedOn w:val="TitleCover"/>
    <w:next w:val="a"/>
    <w:rsid w:val="009242FF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ChapterLabel">
    <w:name w:val="Chapter Label"/>
    <w:basedOn w:val="a"/>
    <w:next w:val="ChapterNumber"/>
    <w:rsid w:val="009242FF"/>
    <w:pPr>
      <w:pageBreakBefore/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uppressAutoHyphens/>
      <w:spacing w:before="0" w:after="120" w:line="360" w:lineRule="exact"/>
      <w:ind w:right="7655"/>
      <w:contextualSpacing/>
      <w:jc w:val="center"/>
    </w:pPr>
    <w:rPr>
      <w:rFonts w:ascii="Arial" w:hAnsi="Arial"/>
      <w:b/>
      <w:color w:val="FFFFFF"/>
      <w:sz w:val="26"/>
      <w:szCs w:val="20"/>
      <w:lang w:eastAsia="en-US"/>
    </w:rPr>
  </w:style>
  <w:style w:type="paragraph" w:customStyle="1" w:styleId="ChapterNumber">
    <w:name w:val="Chapter Number"/>
    <w:basedOn w:val="a"/>
    <w:next w:val="1"/>
    <w:rsid w:val="009242FF"/>
    <w:pPr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uppressAutoHyphens/>
      <w:spacing w:before="0" w:line="660" w:lineRule="exact"/>
      <w:ind w:right="7655"/>
      <w:contextualSpacing/>
      <w:jc w:val="center"/>
    </w:pPr>
    <w:rPr>
      <w:rFonts w:ascii="Arial" w:hAnsi="Arial"/>
      <w:b/>
      <w:color w:val="FFFFFF"/>
      <w:position w:val="-8"/>
      <w:sz w:val="84"/>
      <w:szCs w:val="20"/>
      <w:lang w:eastAsia="en-US"/>
    </w:rPr>
  </w:style>
  <w:style w:type="paragraph" w:styleId="afff9">
    <w:name w:val="table of authorities"/>
    <w:basedOn w:val="a"/>
    <w:uiPriority w:val="99"/>
    <w:rsid w:val="009242FF"/>
    <w:pPr>
      <w:tabs>
        <w:tab w:val="right" w:leader="dot" w:pos="7560"/>
      </w:tabs>
      <w:suppressAutoHyphens/>
      <w:spacing w:before="0" w:line="240" w:lineRule="atLeast"/>
      <w:ind w:left="1440" w:hanging="360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styleId="afffa">
    <w:name w:val="toa heading"/>
    <w:basedOn w:val="a"/>
    <w:next w:val="afff9"/>
    <w:uiPriority w:val="99"/>
    <w:rsid w:val="009242FF"/>
    <w:pPr>
      <w:keepNext/>
      <w:suppressAutoHyphens/>
      <w:spacing w:before="0" w:line="480" w:lineRule="atLeast"/>
      <w:contextualSpacing/>
    </w:pPr>
    <w:rPr>
      <w:rFonts w:ascii="Arial" w:hAnsi="Arial"/>
      <w:b/>
      <w:spacing w:val="-10"/>
      <w:kern w:val="28"/>
      <w:sz w:val="20"/>
      <w:szCs w:val="20"/>
      <w:lang w:eastAsia="en-US"/>
    </w:rPr>
  </w:style>
  <w:style w:type="paragraph" w:customStyle="1" w:styleId="ListLast">
    <w:name w:val="List Last"/>
    <w:basedOn w:val="afff2"/>
    <w:next w:val="a"/>
    <w:rsid w:val="009242FF"/>
    <w:pPr>
      <w:tabs>
        <w:tab w:val="left" w:pos="720"/>
      </w:tabs>
      <w:spacing w:line="240" w:lineRule="auto"/>
      <w:ind w:left="720"/>
    </w:pPr>
    <w:rPr>
      <w:spacing w:val="0"/>
    </w:rPr>
  </w:style>
  <w:style w:type="character" w:customStyle="1" w:styleId="DFN">
    <w:name w:val="DFN"/>
    <w:rsid w:val="009242FF"/>
    <w:rPr>
      <w:b/>
    </w:rPr>
  </w:style>
  <w:style w:type="paragraph" w:customStyle="1" w:styleId="ListBulletFirst">
    <w:name w:val="List Bullet First"/>
    <w:basedOn w:val="afff3"/>
    <w:next w:val="afff3"/>
    <w:rsid w:val="009242FF"/>
  </w:style>
  <w:style w:type="paragraph" w:customStyle="1" w:styleId="ListBulletLast">
    <w:name w:val="List Bullet Last"/>
    <w:basedOn w:val="afff3"/>
    <w:next w:val="a"/>
    <w:rsid w:val="009242FF"/>
  </w:style>
  <w:style w:type="paragraph" w:customStyle="1" w:styleId="ListNumberFirst">
    <w:name w:val="List Number First"/>
    <w:basedOn w:val="a"/>
    <w:next w:val="a"/>
    <w:rsid w:val="009242FF"/>
    <w:pPr>
      <w:suppressAutoHyphens/>
      <w:spacing w:before="0" w:line="240" w:lineRule="atLeast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ListNumberLast">
    <w:name w:val="List Number Last"/>
    <w:basedOn w:val="a"/>
    <w:next w:val="a"/>
    <w:rsid w:val="009242FF"/>
    <w:pPr>
      <w:suppressAutoHyphens/>
      <w:spacing w:before="0" w:line="240" w:lineRule="atLeast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afffb">
    <w:name w:val="СписокСвойств"/>
    <w:basedOn w:val="a"/>
    <w:rsid w:val="009242FF"/>
    <w:pPr>
      <w:shd w:val="pct12" w:color="auto" w:fill="auto"/>
      <w:tabs>
        <w:tab w:val="left" w:pos="3402"/>
      </w:tabs>
      <w:suppressAutoHyphens/>
      <w:spacing w:before="0"/>
      <w:ind w:right="567"/>
      <w:contextualSpacing/>
    </w:pPr>
    <w:rPr>
      <w:rFonts w:ascii="Courier New" w:hAnsi="Courier New"/>
      <w:sz w:val="20"/>
      <w:szCs w:val="20"/>
      <w:lang w:eastAsia="en-US"/>
    </w:rPr>
  </w:style>
  <w:style w:type="paragraph" w:customStyle="1" w:styleId="BlockQuotationFirst">
    <w:name w:val="Block Quotation First"/>
    <w:basedOn w:val="BlockQuotation"/>
    <w:next w:val="BlockQuotation"/>
    <w:rsid w:val="009242FF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0" w:color="auto" w:fill="auto"/>
    </w:pPr>
    <w:rPr>
      <w:b/>
    </w:rPr>
  </w:style>
  <w:style w:type="paragraph" w:customStyle="1" w:styleId="SectionHeading">
    <w:name w:val="Section Heading"/>
    <w:basedOn w:val="1"/>
    <w:rsid w:val="009242FF"/>
    <w:pPr>
      <w:keepLines/>
      <w:numPr>
        <w:numId w:val="0"/>
      </w:numPr>
      <w:suppressAutoHyphens/>
      <w:spacing w:before="0" w:after="240" w:line="240" w:lineRule="atLeast"/>
      <w:contextualSpacing/>
      <w:outlineLvl w:val="9"/>
    </w:pPr>
    <w:rPr>
      <w:rFonts w:ascii="Arial" w:hAnsi="Arial" w:cs="Times New Roman"/>
      <w:bCs w:val="0"/>
      <w:spacing w:val="-20"/>
      <w:kern w:val="20"/>
      <w:sz w:val="40"/>
      <w:szCs w:val="20"/>
      <w:lang w:eastAsia="en-US"/>
    </w:rPr>
  </w:style>
  <w:style w:type="paragraph" w:customStyle="1" w:styleId="BlockQuotationLast">
    <w:name w:val="Block Quotation Last"/>
    <w:basedOn w:val="BlockQuotation"/>
    <w:next w:val="a"/>
    <w:rsid w:val="009242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ListFirst">
    <w:name w:val="List First"/>
    <w:basedOn w:val="afff2"/>
    <w:next w:val="afff2"/>
    <w:rsid w:val="009242FF"/>
    <w:pPr>
      <w:tabs>
        <w:tab w:val="left" w:pos="720"/>
      </w:tabs>
      <w:spacing w:before="80" w:after="80" w:line="240" w:lineRule="auto"/>
      <w:ind w:left="720"/>
    </w:pPr>
    <w:rPr>
      <w:spacing w:val="0"/>
    </w:rPr>
  </w:style>
  <w:style w:type="paragraph" w:styleId="afffc">
    <w:name w:val="Date"/>
    <w:basedOn w:val="a"/>
    <w:link w:val="afffd"/>
    <w:uiPriority w:val="99"/>
    <w:rsid w:val="009242FF"/>
    <w:pPr>
      <w:suppressAutoHyphens/>
      <w:spacing w:before="0" w:line="240" w:lineRule="atLeast"/>
      <w:contextualSpacing/>
    </w:pPr>
    <w:rPr>
      <w:rFonts w:ascii="Arial" w:hAnsi="Arial"/>
      <w:sz w:val="28"/>
      <w:szCs w:val="20"/>
      <w:lang w:eastAsia="en-US"/>
    </w:rPr>
  </w:style>
  <w:style w:type="character" w:customStyle="1" w:styleId="afffd">
    <w:name w:val="Дата Знак"/>
    <w:basedOn w:val="a0"/>
    <w:link w:val="afffc"/>
    <w:uiPriority w:val="99"/>
    <w:rsid w:val="009242FF"/>
    <w:rPr>
      <w:rFonts w:ascii="Arial" w:hAnsi="Arial"/>
      <w:sz w:val="28"/>
      <w:lang w:eastAsia="en-US"/>
    </w:rPr>
  </w:style>
  <w:style w:type="paragraph" w:customStyle="1" w:styleId="BlockMarginComment">
    <w:name w:val="Block Margin Comment"/>
    <w:basedOn w:val="a"/>
    <w:rsid w:val="009242FF"/>
    <w:pPr>
      <w:keepNext/>
      <w:framePr w:w="1134" w:hSpace="181" w:vSpace="181" w:wrap="around" w:vAnchor="text" w:hAnchor="margin" w:xAlign="right" w:y="1"/>
      <w:widowControl w:val="0"/>
      <w:pBdr>
        <w:left w:val="double" w:sz="12" w:space="1" w:color="auto"/>
      </w:pBdr>
      <w:suppressAutoHyphens/>
      <w:spacing w:before="0"/>
      <w:contextualSpacing/>
    </w:pPr>
    <w:rPr>
      <w:rFonts w:ascii="Times New Roman" w:hAnsi="Times New Roman"/>
      <w:sz w:val="20"/>
      <w:szCs w:val="20"/>
      <w:lang w:eastAsia="en-US"/>
    </w:rPr>
  </w:style>
  <w:style w:type="paragraph" w:styleId="62">
    <w:name w:val="index 6"/>
    <w:basedOn w:val="17"/>
    <w:next w:val="a"/>
    <w:uiPriority w:val="99"/>
    <w:rsid w:val="009242FF"/>
    <w:pPr>
      <w:tabs>
        <w:tab w:val="right" w:leader="dot" w:pos="1800"/>
        <w:tab w:val="right" w:leader="dot" w:pos="8834"/>
      </w:tabs>
      <w:ind w:left="960" w:hanging="160"/>
    </w:pPr>
    <w:rPr>
      <w:sz w:val="15"/>
    </w:rPr>
  </w:style>
  <w:style w:type="paragraph" w:styleId="73">
    <w:name w:val="index 7"/>
    <w:basedOn w:val="17"/>
    <w:next w:val="a"/>
    <w:uiPriority w:val="99"/>
    <w:rsid w:val="009242FF"/>
    <w:pPr>
      <w:tabs>
        <w:tab w:val="right" w:leader="dot" w:pos="1800"/>
        <w:tab w:val="right" w:leader="dot" w:pos="8834"/>
      </w:tabs>
      <w:ind w:left="1120" w:hanging="160"/>
    </w:pPr>
    <w:rPr>
      <w:sz w:val="15"/>
    </w:rPr>
  </w:style>
  <w:style w:type="paragraph" w:styleId="81">
    <w:name w:val="index 8"/>
    <w:basedOn w:val="a"/>
    <w:next w:val="a"/>
    <w:uiPriority w:val="99"/>
    <w:rsid w:val="009242FF"/>
    <w:pPr>
      <w:tabs>
        <w:tab w:val="right" w:leader="dot" w:pos="8834"/>
      </w:tabs>
      <w:suppressAutoHyphens/>
      <w:spacing w:before="0" w:line="240" w:lineRule="atLeast"/>
      <w:ind w:left="1280" w:hanging="160"/>
      <w:contextualSpacing/>
    </w:pPr>
    <w:rPr>
      <w:rFonts w:ascii="Arial" w:hAnsi="Arial"/>
      <w:spacing w:val="-5"/>
      <w:sz w:val="16"/>
      <w:szCs w:val="20"/>
      <w:lang w:eastAsia="en-US"/>
    </w:rPr>
  </w:style>
  <w:style w:type="paragraph" w:styleId="91">
    <w:name w:val="index 9"/>
    <w:basedOn w:val="IndexBase"/>
    <w:uiPriority w:val="99"/>
    <w:rsid w:val="009242FF"/>
    <w:pPr>
      <w:tabs>
        <w:tab w:val="right" w:leader="dot" w:pos="8834"/>
      </w:tabs>
      <w:spacing w:line="240" w:lineRule="auto"/>
      <w:ind w:left="2880" w:hanging="720"/>
    </w:pPr>
  </w:style>
  <w:style w:type="paragraph" w:customStyle="1" w:styleId="CoverAddress">
    <w:name w:val="Cover Address"/>
    <w:basedOn w:val="a"/>
    <w:rsid w:val="009242FF"/>
    <w:pPr>
      <w:suppressAutoHyphens/>
      <w:spacing w:before="0" w:line="240" w:lineRule="atLeast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comments">
    <w:name w:val="comments"/>
    <w:basedOn w:val="a"/>
    <w:next w:val="a"/>
    <w:rsid w:val="009242FF"/>
    <w:pPr>
      <w:suppressAutoHyphens/>
      <w:spacing w:before="0" w:line="240" w:lineRule="atLeast"/>
      <w:ind w:left="720" w:hanging="720"/>
      <w:contextualSpacing/>
    </w:pPr>
    <w:rPr>
      <w:rFonts w:ascii="Arial" w:hAnsi="Arial"/>
      <w:color w:val="0000FF"/>
      <w:sz w:val="20"/>
      <w:szCs w:val="20"/>
      <w:lang w:eastAsia="en-US"/>
    </w:rPr>
  </w:style>
  <w:style w:type="paragraph" w:customStyle="1" w:styleId="CoverCompany">
    <w:name w:val="Cover Company"/>
    <w:basedOn w:val="CoverAddress"/>
    <w:rsid w:val="009242FF"/>
    <w:pPr>
      <w:spacing w:after="120" w:line="360" w:lineRule="exact"/>
      <w:jc w:val="right"/>
    </w:pPr>
    <w:rPr>
      <w:b/>
      <w:sz w:val="36"/>
    </w:rPr>
  </w:style>
  <w:style w:type="paragraph" w:customStyle="1" w:styleId="CoverComment">
    <w:name w:val="Cover Comment"/>
    <w:basedOn w:val="HeadingBase"/>
    <w:next w:val="a"/>
    <w:rsid w:val="009242FF"/>
    <w:pPr>
      <w:keepLines w:val="0"/>
      <w:pBdr>
        <w:bottom w:val="single" w:sz="18" w:space="20" w:color="auto"/>
      </w:pBdr>
      <w:spacing w:before="480" w:line="560" w:lineRule="exact"/>
      <w:ind w:left="0"/>
    </w:pPr>
    <w:rPr>
      <w:rFonts w:ascii="Arial Narrow" w:hAnsi="Arial Narrow"/>
      <w:spacing w:val="0"/>
      <w:kern w:val="0"/>
      <w:sz w:val="56"/>
    </w:rPr>
  </w:style>
  <w:style w:type="paragraph" w:customStyle="1" w:styleId="CoverMessage">
    <w:name w:val="Cover Message"/>
    <w:basedOn w:val="CoverComment"/>
    <w:next w:val="a"/>
    <w:rsid w:val="009242FF"/>
    <w:pPr>
      <w:pBdr>
        <w:bottom w:val="none" w:sz="0" w:space="0" w:color="auto"/>
      </w:pBdr>
      <w:spacing w:before="0" w:line="240" w:lineRule="atLeast"/>
    </w:pPr>
    <w:rPr>
      <w:rFonts w:ascii="Arial" w:hAnsi="Arial"/>
      <w:b w:val="0"/>
      <w:sz w:val="28"/>
    </w:rPr>
  </w:style>
  <w:style w:type="paragraph" w:styleId="63">
    <w:name w:val="toc 6"/>
    <w:basedOn w:val="a"/>
    <w:next w:val="a"/>
    <w:uiPriority w:val="39"/>
    <w:rsid w:val="009242FF"/>
    <w:pPr>
      <w:tabs>
        <w:tab w:val="right" w:leader="dot" w:pos="8834"/>
      </w:tabs>
      <w:suppressAutoHyphens/>
      <w:spacing w:before="0" w:line="240" w:lineRule="atLeast"/>
      <w:ind w:left="357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styleId="74">
    <w:name w:val="toc 7"/>
    <w:basedOn w:val="a"/>
    <w:next w:val="a"/>
    <w:uiPriority w:val="39"/>
    <w:rsid w:val="009242FF"/>
    <w:pPr>
      <w:tabs>
        <w:tab w:val="right" w:leader="dot" w:pos="8834"/>
      </w:tabs>
      <w:suppressAutoHyphens/>
      <w:spacing w:before="0" w:line="240" w:lineRule="atLeast"/>
      <w:ind w:left="357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styleId="82">
    <w:name w:val="toc 8"/>
    <w:basedOn w:val="a"/>
    <w:next w:val="a"/>
    <w:uiPriority w:val="39"/>
    <w:rsid w:val="009242FF"/>
    <w:pPr>
      <w:tabs>
        <w:tab w:val="right" w:leader="dot" w:pos="8834"/>
      </w:tabs>
      <w:suppressAutoHyphens/>
      <w:spacing w:before="0" w:line="240" w:lineRule="atLeast"/>
      <w:ind w:left="357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styleId="92">
    <w:name w:val="toc 9"/>
    <w:basedOn w:val="a"/>
    <w:next w:val="a"/>
    <w:uiPriority w:val="39"/>
    <w:rsid w:val="009242FF"/>
    <w:pPr>
      <w:tabs>
        <w:tab w:val="right" w:leader="dot" w:pos="8834"/>
      </w:tabs>
      <w:suppressAutoHyphens/>
      <w:spacing w:before="0" w:line="240" w:lineRule="atLeast"/>
      <w:ind w:left="357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1Arial">
    <w:name w:val="ТСпис1Arial"/>
    <w:basedOn w:val="afff"/>
    <w:next w:val="a"/>
    <w:rsid w:val="009242FF"/>
    <w:pPr>
      <w:numPr>
        <w:numId w:val="21"/>
      </w:numPr>
      <w:ind w:left="0" w:firstLine="0"/>
      <w:outlineLvl w:val="0"/>
    </w:pPr>
  </w:style>
  <w:style w:type="paragraph" w:customStyle="1" w:styleId="afffe">
    <w:name w:val="СписокСвойствПервый"/>
    <w:basedOn w:val="afffb"/>
    <w:next w:val="afffb"/>
    <w:rsid w:val="009242FF"/>
    <w:pPr>
      <w:spacing w:before="240"/>
    </w:pPr>
  </w:style>
  <w:style w:type="paragraph" w:customStyle="1" w:styleId="affff">
    <w:name w:val="СписокСвойствПоследний"/>
    <w:basedOn w:val="afffb"/>
    <w:next w:val="a"/>
    <w:rsid w:val="009242FF"/>
    <w:pPr>
      <w:spacing w:after="240"/>
    </w:pPr>
  </w:style>
  <w:style w:type="paragraph" w:customStyle="1" w:styleId="ReportAnnotation">
    <w:name w:val="ReportAnnotation"/>
    <w:basedOn w:val="Simple"/>
    <w:next w:val="Simple"/>
    <w:rsid w:val="009242FF"/>
    <w:pPr>
      <w:ind w:left="1077"/>
    </w:pPr>
    <w:rPr>
      <w:sz w:val="16"/>
    </w:rPr>
  </w:style>
  <w:style w:type="paragraph" w:customStyle="1" w:styleId="Simple">
    <w:name w:val="Simple"/>
    <w:basedOn w:val="a"/>
    <w:rsid w:val="009242FF"/>
    <w:pPr>
      <w:suppressAutoHyphens/>
      <w:spacing w:before="0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ReportAnnotationHDR">
    <w:name w:val="ReportAnnotationHDR"/>
    <w:basedOn w:val="ReportAnnotation"/>
    <w:next w:val="ReportAnnotation"/>
    <w:rsid w:val="009242FF"/>
    <w:pPr>
      <w:spacing w:before="60" w:after="60"/>
    </w:pPr>
    <w:rPr>
      <w:b/>
    </w:rPr>
  </w:style>
  <w:style w:type="paragraph" w:customStyle="1" w:styleId="1Times">
    <w:name w:val="ТСпис1Times"/>
    <w:basedOn w:val="afff"/>
    <w:next w:val="a"/>
    <w:rsid w:val="009242FF"/>
    <w:pPr>
      <w:numPr>
        <w:numId w:val="22"/>
      </w:numPr>
      <w:tabs>
        <w:tab w:val="clear" w:pos="1492"/>
        <w:tab w:val="num" w:pos="360"/>
      </w:tabs>
      <w:ind w:left="0" w:firstLine="0"/>
      <w:outlineLvl w:val="0"/>
    </w:pPr>
    <w:rPr>
      <w:rFonts w:ascii="Times New Roman" w:hAnsi="Times New Roman"/>
    </w:rPr>
  </w:style>
  <w:style w:type="paragraph" w:customStyle="1" w:styleId="2Arial">
    <w:name w:val="ТСпис2Arial"/>
    <w:basedOn w:val="afff"/>
    <w:next w:val="a"/>
    <w:rsid w:val="009242FF"/>
    <w:pPr>
      <w:numPr>
        <w:numId w:val="23"/>
      </w:numPr>
      <w:tabs>
        <w:tab w:val="clear" w:pos="1209"/>
        <w:tab w:val="num" w:pos="720"/>
      </w:tabs>
      <w:ind w:left="0" w:firstLine="0"/>
      <w:outlineLvl w:val="1"/>
    </w:pPr>
  </w:style>
  <w:style w:type="paragraph" w:customStyle="1" w:styleId="2Times">
    <w:name w:val="ТСпис2Times"/>
    <w:basedOn w:val="afff"/>
    <w:next w:val="a"/>
    <w:rsid w:val="009242FF"/>
    <w:pPr>
      <w:numPr>
        <w:numId w:val="24"/>
      </w:numPr>
      <w:tabs>
        <w:tab w:val="clear" w:pos="926"/>
        <w:tab w:val="num" w:pos="720"/>
      </w:tabs>
      <w:ind w:left="0" w:firstLine="0"/>
      <w:outlineLvl w:val="1"/>
    </w:pPr>
    <w:rPr>
      <w:rFonts w:ascii="Times New Roman" w:hAnsi="Times New Roman"/>
    </w:rPr>
  </w:style>
  <w:style w:type="paragraph" w:customStyle="1" w:styleId="3Arial">
    <w:name w:val="ТСпис3Arial"/>
    <w:basedOn w:val="afff"/>
    <w:rsid w:val="009242FF"/>
    <w:pPr>
      <w:numPr>
        <w:numId w:val="25"/>
      </w:numPr>
      <w:tabs>
        <w:tab w:val="clear" w:pos="1492"/>
        <w:tab w:val="num" w:pos="720"/>
      </w:tabs>
      <w:ind w:left="0" w:firstLine="0"/>
      <w:outlineLvl w:val="2"/>
    </w:pPr>
  </w:style>
  <w:style w:type="paragraph" w:customStyle="1" w:styleId="3Times">
    <w:name w:val="ТСпис3Times"/>
    <w:basedOn w:val="afff"/>
    <w:next w:val="a"/>
    <w:rsid w:val="009242FF"/>
    <w:pPr>
      <w:numPr>
        <w:numId w:val="26"/>
      </w:numPr>
      <w:tabs>
        <w:tab w:val="clear" w:pos="1209"/>
        <w:tab w:val="num" w:pos="720"/>
      </w:tabs>
      <w:ind w:left="0" w:firstLine="0"/>
      <w:outlineLvl w:val="2"/>
    </w:pPr>
    <w:rPr>
      <w:rFonts w:ascii="Times New Roman" w:hAnsi="Times New Roman"/>
    </w:rPr>
  </w:style>
  <w:style w:type="paragraph" w:customStyle="1" w:styleId="4Arial">
    <w:name w:val="ТСпис4Arial"/>
    <w:basedOn w:val="afff"/>
    <w:rsid w:val="009242FF"/>
    <w:pPr>
      <w:numPr>
        <w:numId w:val="27"/>
      </w:numPr>
      <w:tabs>
        <w:tab w:val="clear" w:pos="926"/>
        <w:tab w:val="num" w:pos="1080"/>
      </w:tabs>
      <w:ind w:left="0" w:firstLine="0"/>
      <w:outlineLvl w:val="3"/>
    </w:pPr>
  </w:style>
  <w:style w:type="paragraph" w:customStyle="1" w:styleId="4Times">
    <w:name w:val="ТСпис4Times"/>
    <w:basedOn w:val="afff"/>
    <w:rsid w:val="009242FF"/>
    <w:pPr>
      <w:numPr>
        <w:numId w:val="28"/>
      </w:numPr>
      <w:tabs>
        <w:tab w:val="clear" w:pos="643"/>
        <w:tab w:val="num" w:pos="1080"/>
      </w:tabs>
      <w:ind w:left="0" w:firstLine="0"/>
      <w:outlineLvl w:val="3"/>
    </w:pPr>
    <w:rPr>
      <w:rFonts w:ascii="Times New Roman" w:hAnsi="Times New Roman"/>
    </w:rPr>
  </w:style>
  <w:style w:type="paragraph" w:customStyle="1" w:styleId="PropList">
    <w:name w:val="PropList"/>
    <w:basedOn w:val="a"/>
    <w:rsid w:val="009242FF"/>
    <w:pPr>
      <w:shd w:val="pct12" w:color="auto" w:fill="auto"/>
      <w:tabs>
        <w:tab w:val="left" w:pos="3402"/>
      </w:tabs>
      <w:suppressAutoHyphens/>
      <w:spacing w:before="0"/>
      <w:ind w:right="567"/>
      <w:contextualSpacing/>
    </w:pPr>
    <w:rPr>
      <w:rFonts w:ascii="Courier New" w:hAnsi="Courier New"/>
      <w:sz w:val="20"/>
      <w:szCs w:val="20"/>
      <w:lang w:eastAsia="en-US"/>
    </w:rPr>
  </w:style>
  <w:style w:type="paragraph" w:customStyle="1" w:styleId="TL1Arial">
    <w:name w:val="TL1Arial"/>
    <w:basedOn w:val="Simple"/>
    <w:next w:val="a"/>
    <w:rsid w:val="009242FF"/>
    <w:pPr>
      <w:tabs>
        <w:tab w:val="num" w:pos="360"/>
      </w:tabs>
      <w:outlineLvl w:val="0"/>
    </w:pPr>
  </w:style>
  <w:style w:type="paragraph" w:customStyle="1" w:styleId="PropListFirst">
    <w:name w:val="PropListFirst"/>
    <w:basedOn w:val="PropList"/>
    <w:next w:val="PropList"/>
    <w:rsid w:val="009242FF"/>
    <w:pPr>
      <w:spacing w:before="240"/>
    </w:pPr>
  </w:style>
  <w:style w:type="paragraph" w:customStyle="1" w:styleId="PropListLast">
    <w:name w:val="PropListLast"/>
    <w:basedOn w:val="PropList"/>
    <w:next w:val="a"/>
    <w:rsid w:val="009242FF"/>
    <w:pPr>
      <w:spacing w:after="240"/>
    </w:pPr>
  </w:style>
  <w:style w:type="paragraph" w:customStyle="1" w:styleId="TL1Times">
    <w:name w:val="TL1Times"/>
    <w:basedOn w:val="Simple"/>
    <w:next w:val="a"/>
    <w:rsid w:val="009242FF"/>
    <w:pPr>
      <w:tabs>
        <w:tab w:val="num" w:pos="360"/>
      </w:tabs>
      <w:outlineLvl w:val="0"/>
    </w:pPr>
    <w:rPr>
      <w:rFonts w:ascii="Times New Roman" w:hAnsi="Times New Roman"/>
    </w:rPr>
  </w:style>
  <w:style w:type="paragraph" w:customStyle="1" w:styleId="TL2Arial">
    <w:name w:val="TL2Arial"/>
    <w:basedOn w:val="Simple"/>
    <w:next w:val="a"/>
    <w:rsid w:val="009242FF"/>
    <w:pPr>
      <w:tabs>
        <w:tab w:val="num" w:pos="720"/>
      </w:tabs>
      <w:outlineLvl w:val="1"/>
    </w:pPr>
  </w:style>
  <w:style w:type="paragraph" w:customStyle="1" w:styleId="TL2Times">
    <w:name w:val="TL2Times"/>
    <w:basedOn w:val="Simple"/>
    <w:next w:val="a"/>
    <w:rsid w:val="009242FF"/>
    <w:pPr>
      <w:tabs>
        <w:tab w:val="num" w:pos="720"/>
      </w:tabs>
      <w:outlineLvl w:val="1"/>
    </w:pPr>
    <w:rPr>
      <w:rFonts w:ascii="Times New Roman" w:hAnsi="Times New Roman"/>
    </w:rPr>
  </w:style>
  <w:style w:type="paragraph" w:customStyle="1" w:styleId="TL3Arial">
    <w:name w:val="TL3Arial"/>
    <w:basedOn w:val="Simple"/>
    <w:rsid w:val="009242FF"/>
    <w:pPr>
      <w:tabs>
        <w:tab w:val="num" w:pos="720"/>
      </w:tabs>
      <w:outlineLvl w:val="2"/>
    </w:pPr>
  </w:style>
  <w:style w:type="paragraph" w:customStyle="1" w:styleId="TL3Times">
    <w:name w:val="TL3Times"/>
    <w:basedOn w:val="Simple"/>
    <w:next w:val="a"/>
    <w:rsid w:val="009242FF"/>
    <w:pPr>
      <w:tabs>
        <w:tab w:val="num" w:pos="720"/>
      </w:tabs>
      <w:outlineLvl w:val="2"/>
    </w:pPr>
    <w:rPr>
      <w:rFonts w:ascii="Times New Roman" w:hAnsi="Times New Roman"/>
    </w:rPr>
  </w:style>
  <w:style w:type="paragraph" w:customStyle="1" w:styleId="TL4Arial">
    <w:name w:val="TL4Arial"/>
    <w:basedOn w:val="Simple"/>
    <w:rsid w:val="009242FF"/>
    <w:pPr>
      <w:tabs>
        <w:tab w:val="num" w:pos="1080"/>
      </w:tabs>
      <w:outlineLvl w:val="3"/>
    </w:pPr>
  </w:style>
  <w:style w:type="paragraph" w:customStyle="1" w:styleId="TL4Times">
    <w:name w:val="TL4Times"/>
    <w:basedOn w:val="Simple"/>
    <w:rsid w:val="009242FF"/>
    <w:pPr>
      <w:tabs>
        <w:tab w:val="num" w:pos="1080"/>
      </w:tabs>
      <w:outlineLvl w:val="3"/>
    </w:pPr>
    <w:rPr>
      <w:rFonts w:ascii="Times New Roman" w:hAnsi="Times New Roman"/>
    </w:rPr>
  </w:style>
  <w:style w:type="character" w:customStyle="1" w:styleId="FileName">
    <w:name w:val="FileName"/>
    <w:rsid w:val="009242FF"/>
    <w:rPr>
      <w:smallCaps/>
      <w:noProof/>
    </w:rPr>
  </w:style>
  <w:style w:type="paragraph" w:customStyle="1" w:styleId="TableNormal">
    <w:name w:val="TableNormal"/>
    <w:basedOn w:val="Simple"/>
    <w:rsid w:val="009242FF"/>
    <w:pPr>
      <w:keepLines/>
      <w:spacing w:before="120"/>
    </w:pPr>
  </w:style>
  <w:style w:type="paragraph" w:customStyle="1" w:styleId="TableTitle">
    <w:name w:val="TableTitle"/>
    <w:basedOn w:val="Simple"/>
    <w:rsid w:val="009242FF"/>
    <w:pPr>
      <w:keepNext/>
      <w:keepLines/>
      <w:shd w:val="pct20" w:color="auto" w:fill="auto"/>
      <w:ind w:left="-113" w:right="-113"/>
      <w:jc w:val="center"/>
    </w:pPr>
    <w:rPr>
      <w:b/>
    </w:rPr>
  </w:style>
  <w:style w:type="character" w:styleId="affff0">
    <w:name w:val="Emphasis"/>
    <w:basedOn w:val="a0"/>
    <w:uiPriority w:val="20"/>
    <w:qFormat/>
    <w:rsid w:val="009242FF"/>
    <w:rPr>
      <w:rFonts w:cs="Times New Roman"/>
      <w:i/>
      <w:spacing w:val="0"/>
    </w:rPr>
  </w:style>
  <w:style w:type="paragraph" w:customStyle="1" w:styleId="ReportSample">
    <w:name w:val="ReportSample"/>
    <w:rsid w:val="009242FF"/>
    <w:pPr>
      <w:keepNext/>
      <w:keepLines/>
    </w:pPr>
    <w:rPr>
      <w:rFonts w:ascii="Courier New" w:hAnsi="Courier New"/>
      <w:noProof/>
      <w:sz w:val="16"/>
    </w:rPr>
  </w:style>
  <w:style w:type="paragraph" w:customStyle="1" w:styleId="StyleTableTitlePatternClear">
    <w:name w:val="Style TableTitle + Pattern: Clear"/>
    <w:basedOn w:val="a"/>
    <w:rsid w:val="009242FF"/>
    <w:pPr>
      <w:keepNext/>
      <w:keepLines/>
      <w:suppressAutoHyphens/>
      <w:spacing w:before="0" w:line="240" w:lineRule="atLeast"/>
      <w:ind w:left="-113" w:right="-113"/>
      <w:contextualSpacing/>
      <w:jc w:val="center"/>
    </w:pPr>
    <w:rPr>
      <w:rFonts w:ascii="Arial" w:hAnsi="Arial"/>
      <w:b/>
      <w:bCs/>
      <w:spacing w:val="-5"/>
      <w:sz w:val="20"/>
      <w:szCs w:val="20"/>
    </w:rPr>
  </w:style>
  <w:style w:type="paragraph" w:styleId="affff1">
    <w:name w:val="Document Map"/>
    <w:basedOn w:val="a"/>
    <w:link w:val="affff2"/>
    <w:uiPriority w:val="99"/>
    <w:unhideWhenUsed/>
    <w:rsid w:val="009242FF"/>
    <w:pPr>
      <w:suppressAutoHyphens/>
      <w:spacing w:before="0" w:line="240" w:lineRule="atLeast"/>
      <w:contextualSpacing/>
    </w:pPr>
    <w:rPr>
      <w:rFonts w:ascii="Tahoma" w:hAnsi="Tahoma" w:cs="Tahoma"/>
      <w:spacing w:val="-5"/>
      <w:sz w:val="16"/>
      <w:szCs w:val="16"/>
      <w:lang w:eastAsia="en-US"/>
    </w:rPr>
  </w:style>
  <w:style w:type="character" w:customStyle="1" w:styleId="affff2">
    <w:name w:val="Схема документа Знак"/>
    <w:basedOn w:val="a0"/>
    <w:link w:val="affff1"/>
    <w:uiPriority w:val="99"/>
    <w:rsid w:val="009242FF"/>
    <w:rPr>
      <w:rFonts w:ascii="Tahoma" w:hAnsi="Tahoma" w:cs="Tahoma"/>
      <w:spacing w:val="-5"/>
      <w:sz w:val="16"/>
      <w:szCs w:val="16"/>
      <w:lang w:eastAsia="en-US"/>
    </w:rPr>
  </w:style>
  <w:style w:type="paragraph" w:customStyle="1" w:styleId="headertext">
    <w:name w:val="headertext"/>
    <w:basedOn w:val="a"/>
    <w:rsid w:val="009242FF"/>
    <w:pPr>
      <w:spacing w:before="100" w:beforeAutospacing="1" w:after="100" w:afterAutospacing="1"/>
      <w:contextualSpacing/>
    </w:pPr>
    <w:rPr>
      <w:rFonts w:ascii="Times New Roman" w:hAnsi="Times New Roman"/>
      <w:sz w:val="24"/>
      <w:szCs w:val="24"/>
    </w:rPr>
  </w:style>
  <w:style w:type="paragraph" w:customStyle="1" w:styleId="TAB">
    <w:name w:val="TAB"/>
    <w:basedOn w:val="a"/>
    <w:rsid w:val="009242FF"/>
    <w:pPr>
      <w:tabs>
        <w:tab w:val="left" w:pos="360"/>
      </w:tabs>
      <w:suppressAutoHyphens/>
      <w:spacing w:before="0" w:line="240" w:lineRule="atLeast"/>
      <w:contextualSpacing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xl66">
    <w:name w:val="xl66"/>
    <w:basedOn w:val="a"/>
    <w:rsid w:val="009242FF"/>
    <w:pPr>
      <w:spacing w:before="100" w:beforeAutospacing="1" w:after="100" w:afterAutospacing="1"/>
      <w:contextualSpacing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a"/>
    <w:rsid w:val="009242FF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68">
    <w:name w:val="xl68"/>
    <w:basedOn w:val="a"/>
    <w:rsid w:val="009242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69">
    <w:name w:val="xl69"/>
    <w:basedOn w:val="a"/>
    <w:rsid w:val="009242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70">
    <w:name w:val="xl70"/>
    <w:basedOn w:val="a"/>
    <w:rsid w:val="009242FF"/>
    <w:pPr>
      <w:pBdr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71">
    <w:name w:val="xl71"/>
    <w:basedOn w:val="a"/>
    <w:rsid w:val="009242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72">
    <w:name w:val="xl72"/>
    <w:basedOn w:val="a"/>
    <w:rsid w:val="009242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</w:pPr>
    <w:rPr>
      <w:rFonts w:ascii="Times New Roman" w:hAnsi="Times New Roman"/>
      <w:b/>
      <w:bCs/>
      <w:sz w:val="18"/>
      <w:szCs w:val="18"/>
    </w:rPr>
  </w:style>
  <w:style w:type="paragraph" w:customStyle="1" w:styleId="xl73">
    <w:name w:val="xl73"/>
    <w:basedOn w:val="a"/>
    <w:rsid w:val="009242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xl74">
    <w:name w:val="xl74"/>
    <w:basedOn w:val="a"/>
    <w:rsid w:val="009242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contextualSpacing/>
    </w:pPr>
    <w:rPr>
      <w:rFonts w:ascii="Times New Roman" w:hAnsi="Times New Roman"/>
      <w:sz w:val="18"/>
      <w:szCs w:val="18"/>
    </w:rPr>
  </w:style>
  <w:style w:type="paragraph" w:customStyle="1" w:styleId="xl75">
    <w:name w:val="xl75"/>
    <w:basedOn w:val="a"/>
    <w:rsid w:val="009242FF"/>
    <w:pPr>
      <w:pBdr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contextualSpacing/>
    </w:pPr>
    <w:rPr>
      <w:rFonts w:ascii="Times New Roman" w:hAnsi="Times New Roman"/>
      <w:sz w:val="18"/>
      <w:szCs w:val="18"/>
    </w:rPr>
  </w:style>
  <w:style w:type="paragraph" w:customStyle="1" w:styleId="xl76">
    <w:name w:val="xl76"/>
    <w:basedOn w:val="a"/>
    <w:rsid w:val="009242FF"/>
    <w:pPr>
      <w:pBdr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contextualSpacing/>
    </w:pPr>
    <w:rPr>
      <w:rFonts w:ascii="Times New Roman" w:hAnsi="Times New Roman"/>
      <w:sz w:val="18"/>
      <w:szCs w:val="18"/>
    </w:rPr>
  </w:style>
  <w:style w:type="paragraph" w:customStyle="1" w:styleId="xl77">
    <w:name w:val="xl77"/>
    <w:basedOn w:val="a"/>
    <w:rsid w:val="009242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78">
    <w:name w:val="xl78"/>
    <w:basedOn w:val="a"/>
    <w:rsid w:val="009242FF"/>
    <w:pPr>
      <w:pBdr>
        <w:left w:val="single" w:sz="4" w:space="18" w:color="auto"/>
        <w:right w:val="single" w:sz="4" w:space="0" w:color="auto"/>
      </w:pBdr>
      <w:spacing w:before="100" w:beforeAutospacing="1" w:after="100" w:afterAutospacing="1"/>
      <w:ind w:firstLineChars="200" w:firstLine="200"/>
      <w:contextualSpacing/>
    </w:pPr>
    <w:rPr>
      <w:rFonts w:ascii="Times New Roman" w:hAnsi="Times New Roman"/>
      <w:sz w:val="18"/>
      <w:szCs w:val="18"/>
    </w:rPr>
  </w:style>
  <w:style w:type="paragraph" w:customStyle="1" w:styleId="xl79">
    <w:name w:val="xl79"/>
    <w:basedOn w:val="a"/>
    <w:rsid w:val="009242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80">
    <w:name w:val="xl80"/>
    <w:basedOn w:val="a"/>
    <w:rsid w:val="009242FF"/>
    <w:pPr>
      <w:pBdr>
        <w:left w:val="single" w:sz="4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contextualSpacing/>
    </w:pPr>
    <w:rPr>
      <w:rFonts w:ascii="Times New Roman" w:hAnsi="Times New Roman"/>
      <w:sz w:val="18"/>
      <w:szCs w:val="18"/>
    </w:rPr>
  </w:style>
  <w:style w:type="paragraph" w:customStyle="1" w:styleId="xl81">
    <w:name w:val="xl81"/>
    <w:basedOn w:val="a"/>
    <w:rsid w:val="009242FF"/>
    <w:pPr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contextualSpacing/>
    </w:pPr>
    <w:rPr>
      <w:rFonts w:ascii="Times New Roman" w:hAnsi="Times New Roman"/>
      <w:sz w:val="18"/>
      <w:szCs w:val="18"/>
    </w:rPr>
  </w:style>
  <w:style w:type="paragraph" w:customStyle="1" w:styleId="xl82">
    <w:name w:val="xl82"/>
    <w:basedOn w:val="a"/>
    <w:rsid w:val="009242FF"/>
    <w:pPr>
      <w:pBdr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contextualSpacing/>
    </w:pPr>
    <w:rPr>
      <w:rFonts w:ascii="Times New Roman" w:hAnsi="Times New Roman"/>
      <w:b/>
      <w:bCs/>
      <w:sz w:val="18"/>
      <w:szCs w:val="18"/>
    </w:rPr>
  </w:style>
  <w:style w:type="paragraph" w:customStyle="1" w:styleId="xl83">
    <w:name w:val="xl83"/>
    <w:basedOn w:val="a"/>
    <w:rsid w:val="009242FF"/>
    <w:pPr>
      <w:pBdr>
        <w:left w:val="single" w:sz="4" w:space="27" w:color="auto"/>
        <w:right w:val="single" w:sz="4" w:space="0" w:color="auto"/>
      </w:pBdr>
      <w:spacing w:before="100" w:beforeAutospacing="1" w:after="100" w:afterAutospacing="1"/>
      <w:ind w:firstLineChars="300" w:firstLine="300"/>
      <w:contextualSpacing/>
    </w:pPr>
    <w:rPr>
      <w:rFonts w:ascii="Times New Roman" w:hAnsi="Times New Roman"/>
      <w:sz w:val="18"/>
      <w:szCs w:val="18"/>
    </w:rPr>
  </w:style>
  <w:style w:type="paragraph" w:customStyle="1" w:styleId="xl84">
    <w:name w:val="xl84"/>
    <w:basedOn w:val="a"/>
    <w:rsid w:val="009242FF"/>
    <w:pPr>
      <w:pBdr>
        <w:left w:val="single" w:sz="4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contextualSpacing/>
    </w:pPr>
    <w:rPr>
      <w:rFonts w:ascii="Times New Roman" w:hAnsi="Times New Roman"/>
      <w:sz w:val="18"/>
      <w:szCs w:val="18"/>
    </w:rPr>
  </w:style>
  <w:style w:type="paragraph" w:customStyle="1" w:styleId="xl85">
    <w:name w:val="xl85"/>
    <w:basedOn w:val="a"/>
    <w:rsid w:val="009242FF"/>
    <w:pPr>
      <w:pBdr>
        <w:top w:val="single" w:sz="4" w:space="0" w:color="auto"/>
        <w:left w:val="single" w:sz="4" w:space="18" w:color="auto"/>
        <w:right w:val="single" w:sz="4" w:space="0" w:color="auto"/>
      </w:pBdr>
      <w:spacing w:before="100" w:beforeAutospacing="1" w:after="100" w:afterAutospacing="1"/>
      <w:ind w:firstLineChars="200" w:firstLine="200"/>
      <w:contextualSpacing/>
    </w:pPr>
    <w:rPr>
      <w:rFonts w:ascii="Times New Roman" w:hAnsi="Times New Roman"/>
      <w:sz w:val="18"/>
      <w:szCs w:val="18"/>
    </w:rPr>
  </w:style>
  <w:style w:type="paragraph" w:customStyle="1" w:styleId="xl86">
    <w:name w:val="xl86"/>
    <w:basedOn w:val="a"/>
    <w:rsid w:val="009242FF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contextualSpacing/>
    </w:pPr>
    <w:rPr>
      <w:rFonts w:ascii="Times New Roman" w:hAnsi="Times New Roman"/>
      <w:sz w:val="18"/>
      <w:szCs w:val="18"/>
    </w:rPr>
  </w:style>
  <w:style w:type="paragraph" w:customStyle="1" w:styleId="xl87">
    <w:name w:val="xl87"/>
    <w:basedOn w:val="a"/>
    <w:rsid w:val="009242FF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contextualSpacing/>
    </w:pPr>
    <w:rPr>
      <w:rFonts w:ascii="Times New Roman" w:hAnsi="Times New Roman"/>
      <w:sz w:val="18"/>
      <w:szCs w:val="18"/>
    </w:rPr>
  </w:style>
  <w:style w:type="paragraph" w:customStyle="1" w:styleId="xl88">
    <w:name w:val="xl88"/>
    <w:basedOn w:val="a"/>
    <w:rsid w:val="009242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xl89">
    <w:name w:val="xl89"/>
    <w:basedOn w:val="a"/>
    <w:rsid w:val="009242FF"/>
    <w:pPr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contextualSpacing/>
    </w:pPr>
    <w:rPr>
      <w:rFonts w:ascii="Times New Roman" w:hAnsi="Times New Roman"/>
      <w:sz w:val="18"/>
      <w:szCs w:val="18"/>
    </w:rPr>
  </w:style>
  <w:style w:type="paragraph" w:customStyle="1" w:styleId="xl90">
    <w:name w:val="xl90"/>
    <w:basedOn w:val="a"/>
    <w:rsid w:val="009242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</w:pPr>
    <w:rPr>
      <w:rFonts w:ascii="Times New Roman" w:hAnsi="Times New Roman"/>
      <w:b/>
      <w:bCs/>
      <w:sz w:val="18"/>
      <w:szCs w:val="18"/>
    </w:rPr>
  </w:style>
  <w:style w:type="paragraph" w:customStyle="1" w:styleId="xl91">
    <w:name w:val="xl91"/>
    <w:basedOn w:val="a"/>
    <w:rsid w:val="009242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xl92">
    <w:name w:val="xl92"/>
    <w:basedOn w:val="a"/>
    <w:rsid w:val="009242FF"/>
    <w:pPr>
      <w:pBdr>
        <w:top w:val="single" w:sz="4" w:space="0" w:color="auto"/>
        <w:left w:val="single" w:sz="4" w:space="18" w:color="auto"/>
      </w:pBdr>
      <w:spacing w:before="100" w:beforeAutospacing="1" w:after="100" w:afterAutospacing="1"/>
      <w:ind w:firstLineChars="200" w:firstLine="200"/>
      <w:contextualSpacing/>
    </w:pPr>
    <w:rPr>
      <w:rFonts w:ascii="Times New Roman" w:hAnsi="Times New Roman"/>
      <w:sz w:val="18"/>
      <w:szCs w:val="18"/>
    </w:rPr>
  </w:style>
  <w:style w:type="paragraph" w:customStyle="1" w:styleId="xl93">
    <w:name w:val="xl93"/>
    <w:basedOn w:val="a"/>
    <w:rsid w:val="009242FF"/>
    <w:pPr>
      <w:pBdr>
        <w:left w:val="single" w:sz="4" w:space="18" w:color="auto"/>
        <w:bottom w:val="single" w:sz="4" w:space="0" w:color="auto"/>
      </w:pBdr>
      <w:spacing w:before="100" w:beforeAutospacing="1" w:after="100" w:afterAutospacing="1"/>
      <w:ind w:firstLineChars="200" w:firstLine="200"/>
      <w:contextualSpacing/>
    </w:pPr>
    <w:rPr>
      <w:rFonts w:ascii="Times New Roman" w:hAnsi="Times New Roman"/>
      <w:sz w:val="18"/>
      <w:szCs w:val="18"/>
    </w:rPr>
  </w:style>
  <w:style w:type="paragraph" w:customStyle="1" w:styleId="xl94">
    <w:name w:val="xl94"/>
    <w:basedOn w:val="a"/>
    <w:rsid w:val="009242FF"/>
    <w:pPr>
      <w:pBdr>
        <w:left w:val="single" w:sz="4" w:space="9" w:color="auto"/>
        <w:bottom w:val="single" w:sz="4" w:space="0" w:color="auto"/>
      </w:pBdr>
      <w:spacing w:before="100" w:beforeAutospacing="1" w:after="100" w:afterAutospacing="1"/>
      <w:ind w:firstLineChars="100" w:firstLine="100"/>
      <w:contextualSpacing/>
    </w:pPr>
    <w:rPr>
      <w:rFonts w:ascii="Times New Roman" w:hAnsi="Times New Roman"/>
      <w:sz w:val="18"/>
      <w:szCs w:val="18"/>
    </w:rPr>
  </w:style>
  <w:style w:type="paragraph" w:customStyle="1" w:styleId="xl95">
    <w:name w:val="xl95"/>
    <w:basedOn w:val="a"/>
    <w:rsid w:val="009242FF"/>
    <w:pPr>
      <w:pBdr>
        <w:left w:val="single" w:sz="4" w:space="18" w:color="auto"/>
      </w:pBdr>
      <w:spacing w:before="100" w:beforeAutospacing="1" w:after="100" w:afterAutospacing="1"/>
      <w:ind w:firstLineChars="200" w:firstLine="200"/>
      <w:contextualSpacing/>
    </w:pPr>
    <w:rPr>
      <w:rFonts w:ascii="Times New Roman" w:hAnsi="Times New Roman"/>
      <w:sz w:val="18"/>
      <w:szCs w:val="18"/>
    </w:rPr>
  </w:style>
  <w:style w:type="paragraph" w:customStyle="1" w:styleId="xl96">
    <w:name w:val="xl96"/>
    <w:basedOn w:val="a"/>
    <w:rsid w:val="009242FF"/>
    <w:pPr>
      <w:pBdr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xl97">
    <w:name w:val="xl97"/>
    <w:basedOn w:val="a"/>
    <w:rsid w:val="009242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contextualSpacing/>
    </w:pPr>
    <w:rPr>
      <w:rFonts w:ascii="Times New Roman" w:hAnsi="Times New Roman"/>
      <w:b/>
      <w:bCs/>
      <w:sz w:val="18"/>
      <w:szCs w:val="18"/>
    </w:rPr>
  </w:style>
  <w:style w:type="paragraph" w:customStyle="1" w:styleId="xl98">
    <w:name w:val="xl98"/>
    <w:basedOn w:val="a"/>
    <w:rsid w:val="009242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a"/>
    <w:rsid w:val="009242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a"/>
    <w:rsid w:val="009242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101">
    <w:name w:val="xl101"/>
    <w:basedOn w:val="a"/>
    <w:rsid w:val="009242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a"/>
    <w:rsid w:val="009242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a"/>
    <w:rsid w:val="009242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xl104">
    <w:name w:val="xl104"/>
    <w:basedOn w:val="a"/>
    <w:rsid w:val="009242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ConsPlusNormal">
    <w:name w:val="ConsPlusNormal"/>
    <w:rsid w:val="009242FF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ConsPlusNonformat">
    <w:name w:val="ConsPlusNonformat"/>
    <w:uiPriority w:val="99"/>
    <w:rsid w:val="009242FF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ConsPlusCell">
    <w:name w:val="ConsPlusCell"/>
    <w:uiPriority w:val="99"/>
    <w:rsid w:val="009242FF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fff3">
    <w:name w:val="Book Title"/>
    <w:basedOn w:val="a0"/>
    <w:uiPriority w:val="33"/>
    <w:qFormat/>
    <w:rsid w:val="009242FF"/>
    <w:rPr>
      <w:b/>
      <w:bCs/>
      <w:smallCaps/>
      <w:spacing w:val="5"/>
    </w:rPr>
  </w:style>
  <w:style w:type="paragraph" w:customStyle="1" w:styleId="TableListBullet2">
    <w:name w:val="Table List Bullet (2)"/>
    <w:basedOn w:val="TableCellL"/>
    <w:rsid w:val="00AE703C"/>
    <w:pPr>
      <w:keepLines w:val="0"/>
      <w:spacing w:before="0"/>
    </w:pPr>
    <w:rPr>
      <w:sz w:val="24"/>
      <w:lang w:eastAsia="en-US"/>
    </w:rPr>
  </w:style>
  <w:style w:type="paragraph" w:customStyle="1" w:styleId="AppTitleNoNum19">
    <w:name w:val="App Title No Num (19)"/>
    <w:basedOn w:val="af0"/>
    <w:next w:val="af0"/>
    <w:rsid w:val="00AE703C"/>
    <w:pPr>
      <w:keepNext/>
      <w:pageBreakBefore/>
      <w:numPr>
        <w:numId w:val="32"/>
      </w:numPr>
      <w:tabs>
        <w:tab w:val="clear" w:pos="717"/>
      </w:tabs>
      <w:spacing w:before="60" w:after="360"/>
      <w:ind w:left="0" w:firstLine="6804"/>
      <w:jc w:val="center"/>
      <w:outlineLvl w:val="0"/>
    </w:pPr>
    <w:rPr>
      <w:rFonts w:ascii="Arial" w:hAnsi="Arial"/>
      <w:b/>
      <w:caps/>
      <w:kern w:val="28"/>
      <w:sz w:val="32"/>
      <w:szCs w:val="20"/>
      <w:lang w:val="x-none" w:eastAsia="en-US"/>
    </w:rPr>
  </w:style>
  <w:style w:type="paragraph" w:customStyle="1" w:styleId="font5">
    <w:name w:val="font5"/>
    <w:basedOn w:val="a"/>
    <w:rsid w:val="007F28A0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paragraph" w:customStyle="1" w:styleId="font6">
    <w:name w:val="font6"/>
    <w:basedOn w:val="a"/>
    <w:rsid w:val="007F28A0"/>
    <w:pPr>
      <w:spacing w:before="100" w:beforeAutospacing="1" w:after="100" w:afterAutospacing="1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63">
    <w:name w:val="xl63"/>
    <w:basedOn w:val="a"/>
    <w:rsid w:val="007F28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64">
    <w:name w:val="xl64"/>
    <w:basedOn w:val="a"/>
    <w:rsid w:val="007F28A0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a"/>
    <w:rsid w:val="007F28A0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10" w:unhideWhenUsed="0" w:qFormat="1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semiHidden="0" w:uiPriority="11" w:unhideWhenUsed="0" w:qFormat="1"/>
    <w:lsdException w:name="Salutation" w:semiHidden="0" w:unhideWhenUsed="0"/>
    <w:lsdException w:name="Date" w:semiHidden="0" w:uiPriority="99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Plain Text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184"/>
    <w:pPr>
      <w:spacing w:before="120"/>
    </w:pPr>
    <w:rPr>
      <w:rFonts w:ascii="Arial Narrow" w:hAnsi="Arial Narrow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26E8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heading 2,h2,Подраздел,Подраздел1"/>
    <w:basedOn w:val="a"/>
    <w:next w:val="a"/>
    <w:link w:val="20"/>
    <w:uiPriority w:val="9"/>
    <w:qFormat/>
    <w:rsid w:val="00626E8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aliases w:val="Пункт,Пункт1,h3,heading 3"/>
    <w:basedOn w:val="a"/>
    <w:next w:val="a"/>
    <w:link w:val="30"/>
    <w:uiPriority w:val="9"/>
    <w:unhideWhenUsed/>
    <w:qFormat/>
    <w:rsid w:val="001E5C72"/>
    <w:pPr>
      <w:keepNext/>
      <w:keepLines/>
      <w:numPr>
        <w:ilvl w:val="2"/>
        <w:numId w:val="1"/>
      </w:numPr>
      <w:spacing w:before="200"/>
      <w:outlineLvl w:val="2"/>
    </w:pPr>
    <w:rPr>
      <w:b/>
      <w:bCs/>
    </w:rPr>
  </w:style>
  <w:style w:type="paragraph" w:styleId="4">
    <w:name w:val="heading 4"/>
    <w:aliases w:val="Подпункт,Подпункт1"/>
    <w:basedOn w:val="a"/>
    <w:next w:val="a"/>
    <w:link w:val="40"/>
    <w:uiPriority w:val="9"/>
    <w:unhideWhenUsed/>
    <w:qFormat/>
    <w:rsid w:val="00AB6389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40AA0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unhideWhenUsed/>
    <w:qFormat/>
    <w:rsid w:val="00440AA0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00440AA0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unhideWhenUsed/>
    <w:qFormat/>
    <w:rsid w:val="00440AA0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40AA0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E1534"/>
    <w:rPr>
      <w:rFonts w:ascii="Arial Narrow" w:hAnsi="Arial Narrow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heading 2 Знак,h2 Знак,Подраздел Знак,Подраздел1 Знак"/>
    <w:basedOn w:val="a0"/>
    <w:link w:val="2"/>
    <w:uiPriority w:val="9"/>
    <w:locked/>
    <w:rsid w:val="009242FF"/>
    <w:rPr>
      <w:rFonts w:ascii="Arial Narrow" w:hAnsi="Arial Narrow" w:cs="Arial"/>
      <w:b/>
      <w:bCs/>
      <w:i/>
      <w:iCs/>
      <w:sz w:val="28"/>
      <w:szCs w:val="28"/>
    </w:rPr>
  </w:style>
  <w:style w:type="character" w:customStyle="1" w:styleId="30">
    <w:name w:val="Заголовок 3 Знак"/>
    <w:aliases w:val="Пункт Знак,Пункт1 Знак,h3 Знак,heading 3 Знак"/>
    <w:link w:val="3"/>
    <w:uiPriority w:val="9"/>
    <w:rsid w:val="001E5C72"/>
    <w:rPr>
      <w:rFonts w:ascii="Arial Narrow" w:hAnsi="Arial Narrow"/>
      <w:b/>
      <w:bCs/>
      <w:sz w:val="22"/>
      <w:szCs w:val="22"/>
    </w:rPr>
  </w:style>
  <w:style w:type="character" w:customStyle="1" w:styleId="40">
    <w:name w:val="Заголовок 4 Знак"/>
    <w:aliases w:val="Подпункт Знак,Подпункт1 Знак"/>
    <w:link w:val="4"/>
    <w:uiPriority w:val="9"/>
    <w:rsid w:val="00AB6389"/>
    <w:rPr>
      <w:rFonts w:ascii="Cambria" w:hAnsi="Cambria"/>
      <w:b/>
      <w:bCs/>
      <w:i/>
      <w:iCs/>
      <w:sz w:val="22"/>
      <w:szCs w:val="22"/>
    </w:rPr>
  </w:style>
  <w:style w:type="character" w:customStyle="1" w:styleId="50">
    <w:name w:val="Заголовок 5 Знак"/>
    <w:link w:val="5"/>
    <w:uiPriority w:val="9"/>
    <w:rsid w:val="00440AA0"/>
    <w:rPr>
      <w:rFonts w:ascii="Cambria" w:hAnsi="Cambria"/>
      <w:color w:val="243F60"/>
      <w:sz w:val="22"/>
      <w:szCs w:val="22"/>
    </w:rPr>
  </w:style>
  <w:style w:type="character" w:customStyle="1" w:styleId="60">
    <w:name w:val="Заголовок 6 Знак"/>
    <w:link w:val="6"/>
    <w:uiPriority w:val="9"/>
    <w:rsid w:val="00440AA0"/>
    <w:rPr>
      <w:rFonts w:ascii="Cambria" w:hAnsi="Cambria"/>
      <w:i/>
      <w:iCs/>
      <w:color w:val="243F60"/>
      <w:sz w:val="22"/>
      <w:szCs w:val="22"/>
    </w:rPr>
  </w:style>
  <w:style w:type="character" w:customStyle="1" w:styleId="70">
    <w:name w:val="Заголовок 7 Знак"/>
    <w:link w:val="7"/>
    <w:uiPriority w:val="9"/>
    <w:rsid w:val="00440AA0"/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link w:val="8"/>
    <w:uiPriority w:val="9"/>
    <w:rsid w:val="00440AA0"/>
    <w:rPr>
      <w:rFonts w:ascii="Cambria" w:hAnsi="Cambria"/>
      <w:color w:val="404040"/>
    </w:rPr>
  </w:style>
  <w:style w:type="character" w:customStyle="1" w:styleId="90">
    <w:name w:val="Заголовок 9 Знак"/>
    <w:link w:val="9"/>
    <w:uiPriority w:val="9"/>
    <w:rsid w:val="00440AA0"/>
    <w:rPr>
      <w:rFonts w:ascii="Cambria" w:hAnsi="Cambria"/>
      <w:i/>
      <w:iCs/>
      <w:color w:val="404040"/>
    </w:rPr>
  </w:style>
  <w:style w:type="table" w:styleId="a3">
    <w:name w:val="Table Grid"/>
    <w:basedOn w:val="a1"/>
    <w:uiPriority w:val="59"/>
    <w:rsid w:val="006B50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rsid w:val="008E4518"/>
    <w:rPr>
      <w:color w:val="0000FF"/>
      <w:u w:val="single"/>
    </w:rPr>
  </w:style>
  <w:style w:type="paragraph" w:customStyle="1" w:styleId="a5">
    <w:name w:val="Название документа"/>
    <w:basedOn w:val="a"/>
    <w:next w:val="a"/>
    <w:rsid w:val="008E4518"/>
    <w:pPr>
      <w:spacing w:before="960"/>
      <w:jc w:val="center"/>
    </w:pPr>
    <w:rPr>
      <w:rFonts w:ascii="Arial" w:hAnsi="Arial"/>
      <w:caps/>
      <w:sz w:val="32"/>
      <w:lang w:val="en-GB"/>
    </w:rPr>
  </w:style>
  <w:style w:type="paragraph" w:styleId="a6">
    <w:name w:val="footer"/>
    <w:basedOn w:val="a"/>
    <w:link w:val="a7"/>
    <w:uiPriority w:val="99"/>
    <w:rsid w:val="008E451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8E1534"/>
    <w:rPr>
      <w:rFonts w:ascii="Arial Narrow" w:hAnsi="Arial Narrow"/>
      <w:sz w:val="22"/>
      <w:szCs w:val="22"/>
    </w:rPr>
  </w:style>
  <w:style w:type="paragraph" w:styleId="11">
    <w:name w:val="toc 1"/>
    <w:basedOn w:val="a"/>
    <w:next w:val="a"/>
    <w:autoRedefine/>
    <w:uiPriority w:val="39"/>
    <w:rsid w:val="008E4518"/>
  </w:style>
  <w:style w:type="paragraph" w:styleId="21">
    <w:name w:val="toc 2"/>
    <w:basedOn w:val="a"/>
    <w:next w:val="a"/>
    <w:autoRedefine/>
    <w:uiPriority w:val="39"/>
    <w:rsid w:val="008E4518"/>
    <w:pPr>
      <w:ind w:left="240"/>
    </w:pPr>
  </w:style>
  <w:style w:type="paragraph" w:styleId="a8">
    <w:name w:val="header"/>
    <w:basedOn w:val="a"/>
    <w:link w:val="a9"/>
    <w:uiPriority w:val="99"/>
    <w:rsid w:val="008E451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9D47DF"/>
    <w:rPr>
      <w:rFonts w:ascii="Arial Narrow" w:hAnsi="Arial Narrow"/>
      <w:sz w:val="22"/>
      <w:szCs w:val="22"/>
    </w:rPr>
  </w:style>
  <w:style w:type="paragraph" w:customStyle="1" w:styleId="aa">
    <w:name w:val="Заголовок таблицы"/>
    <w:basedOn w:val="a"/>
    <w:rsid w:val="00156328"/>
    <w:pPr>
      <w:keepNext/>
      <w:keepLines/>
      <w:spacing w:before="60" w:after="40"/>
    </w:pPr>
    <w:rPr>
      <w:b/>
      <w:sz w:val="18"/>
      <w:szCs w:val="20"/>
    </w:rPr>
  </w:style>
  <w:style w:type="paragraph" w:customStyle="1" w:styleId="ab">
    <w:name w:val="Текст таблицы"/>
    <w:basedOn w:val="a"/>
    <w:rsid w:val="00156328"/>
    <w:pPr>
      <w:spacing w:before="40" w:after="60"/>
    </w:pPr>
    <w:rPr>
      <w:rFonts w:ascii="Arial" w:hAnsi="Arial"/>
      <w:sz w:val="16"/>
      <w:szCs w:val="20"/>
    </w:rPr>
  </w:style>
  <w:style w:type="paragraph" w:styleId="ac">
    <w:name w:val="Balloon Text"/>
    <w:basedOn w:val="a"/>
    <w:link w:val="ad"/>
    <w:uiPriority w:val="99"/>
    <w:rsid w:val="0068561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rsid w:val="00685611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uiPriority w:val="99"/>
    <w:unhideWhenUsed/>
    <w:rsid w:val="00685611"/>
    <w:pPr>
      <w:spacing w:after="120"/>
      <w:ind w:left="283"/>
    </w:pPr>
    <w:rPr>
      <w:lang w:val="en-US" w:eastAsia="en-US"/>
    </w:rPr>
  </w:style>
  <w:style w:type="character" w:customStyle="1" w:styleId="af">
    <w:name w:val="Основной текст с отступом Знак"/>
    <w:link w:val="ae"/>
    <w:uiPriority w:val="99"/>
    <w:rsid w:val="00685611"/>
    <w:rPr>
      <w:sz w:val="24"/>
      <w:szCs w:val="24"/>
      <w:lang w:val="en-US" w:eastAsia="en-US"/>
    </w:rPr>
  </w:style>
  <w:style w:type="paragraph" w:styleId="af0">
    <w:name w:val="Body Text"/>
    <w:aliases w:val="body text,body text Знак,body text Знак Знак,Основной текст Знак Знак,Знак"/>
    <w:basedOn w:val="a"/>
    <w:link w:val="af1"/>
    <w:uiPriority w:val="99"/>
    <w:rsid w:val="005A10B6"/>
    <w:pPr>
      <w:spacing w:after="120"/>
    </w:pPr>
  </w:style>
  <w:style w:type="character" w:customStyle="1" w:styleId="af1">
    <w:name w:val="Основной текст Знак"/>
    <w:aliases w:val="body text Знак1,body text Знак Знак1,body text Знак Знак Знак,Основной текст Знак Знак Знак,Знак Знак"/>
    <w:link w:val="af0"/>
    <w:uiPriority w:val="99"/>
    <w:rsid w:val="005A10B6"/>
    <w:rPr>
      <w:sz w:val="24"/>
      <w:szCs w:val="24"/>
    </w:rPr>
  </w:style>
  <w:style w:type="paragraph" w:customStyle="1" w:styleId="InfoBlue">
    <w:name w:val="InfoBlue"/>
    <w:basedOn w:val="a"/>
    <w:next w:val="a"/>
    <w:autoRedefine/>
    <w:rsid w:val="005A10B6"/>
    <w:pPr>
      <w:keepLines/>
      <w:tabs>
        <w:tab w:val="left" w:pos="540"/>
        <w:tab w:val="left" w:pos="1260"/>
      </w:tabs>
      <w:spacing w:after="120" w:line="240" w:lineRule="atLeast"/>
    </w:pPr>
    <w:rPr>
      <w:rFonts w:ascii="Times" w:hAnsi="Times"/>
      <w:i/>
      <w:color w:val="0000FF"/>
      <w:sz w:val="20"/>
      <w:szCs w:val="20"/>
      <w:lang w:eastAsia="en-US"/>
    </w:rPr>
  </w:style>
  <w:style w:type="paragraph" w:styleId="af2">
    <w:name w:val="Normal (Web)"/>
    <w:basedOn w:val="a"/>
    <w:uiPriority w:val="99"/>
    <w:unhideWhenUsed/>
    <w:rsid w:val="007A3F2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f3">
    <w:name w:val="List Paragraph"/>
    <w:basedOn w:val="a"/>
    <w:uiPriority w:val="34"/>
    <w:qFormat/>
    <w:rsid w:val="007A3F2C"/>
    <w:pPr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character" w:styleId="af4">
    <w:name w:val="annotation reference"/>
    <w:uiPriority w:val="99"/>
    <w:unhideWhenUsed/>
    <w:rsid w:val="007A3F2C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7A3F2C"/>
    <w:rPr>
      <w:rFonts w:ascii="Times New Roman" w:hAnsi="Times New Roman"/>
      <w:sz w:val="20"/>
      <w:szCs w:val="20"/>
      <w:lang w:val="en-US" w:eastAsia="en-US"/>
    </w:rPr>
  </w:style>
  <w:style w:type="character" w:customStyle="1" w:styleId="af6">
    <w:name w:val="Текст примечания Знак"/>
    <w:link w:val="af5"/>
    <w:uiPriority w:val="99"/>
    <w:rsid w:val="007A3F2C"/>
    <w:rPr>
      <w:lang w:val="en-US" w:eastAsia="en-US"/>
    </w:rPr>
  </w:style>
  <w:style w:type="character" w:customStyle="1" w:styleId="HelpText">
    <w:name w:val="Help Text"/>
    <w:rsid w:val="007A3F2C"/>
    <w:rPr>
      <w:i/>
      <w:vanish/>
      <w:color w:val="FF0000"/>
    </w:rPr>
  </w:style>
  <w:style w:type="table" w:styleId="-1">
    <w:name w:val="Light Grid Accent 1"/>
    <w:basedOn w:val="a1"/>
    <w:uiPriority w:val="62"/>
    <w:rsid w:val="007A3F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odelerNormal">
    <w:name w:val="ModelerNormal"/>
    <w:basedOn w:val="a"/>
    <w:qFormat/>
    <w:rsid w:val="0072059F"/>
    <w:pPr>
      <w:jc w:val="both"/>
    </w:pPr>
    <w:rPr>
      <w:rFonts w:ascii="Arial" w:hAnsi="Arial"/>
      <w:sz w:val="20"/>
      <w:szCs w:val="20"/>
      <w:lang w:val="en-US" w:eastAsia="es-ES"/>
    </w:rPr>
  </w:style>
  <w:style w:type="paragraph" w:customStyle="1" w:styleId="bizHeading4">
    <w:name w:val="bizHeading4"/>
    <w:basedOn w:val="4"/>
    <w:next w:val="a"/>
    <w:rsid w:val="0072059F"/>
    <w:pPr>
      <w:keepLines w:val="0"/>
      <w:numPr>
        <w:numId w:val="0"/>
      </w:numPr>
      <w:tabs>
        <w:tab w:val="num" w:pos="1368"/>
      </w:tabs>
      <w:spacing w:before="120" w:after="60"/>
      <w:ind w:left="1368" w:hanging="864"/>
      <w:jc w:val="both"/>
    </w:pPr>
    <w:rPr>
      <w:rFonts w:ascii="Verdana" w:hAnsi="Verdana"/>
      <w:i w:val="0"/>
      <w:iCs w:val="0"/>
      <w:sz w:val="20"/>
      <w:szCs w:val="20"/>
      <w:lang w:val="en-US" w:eastAsia="es-ES"/>
    </w:rPr>
  </w:style>
  <w:style w:type="character" w:styleId="af7">
    <w:name w:val="Strong"/>
    <w:uiPriority w:val="22"/>
    <w:qFormat/>
    <w:rsid w:val="0072059F"/>
    <w:rPr>
      <w:b/>
      <w:bCs/>
    </w:rPr>
  </w:style>
  <w:style w:type="paragraph" w:styleId="af8">
    <w:name w:val="No Spacing"/>
    <w:uiPriority w:val="1"/>
    <w:qFormat/>
    <w:rsid w:val="0072059F"/>
    <w:rPr>
      <w:sz w:val="24"/>
      <w:szCs w:val="24"/>
    </w:rPr>
  </w:style>
  <w:style w:type="paragraph" w:customStyle="1" w:styleId="af9">
    <w:name w:val="основной текст ТЗ без отступа"/>
    <w:basedOn w:val="a"/>
    <w:rsid w:val="00EF7A20"/>
    <w:pPr>
      <w:suppressLineNumbers/>
      <w:suppressAutoHyphens/>
      <w:spacing w:before="60" w:after="60" w:line="360" w:lineRule="auto"/>
      <w:ind w:firstLine="567"/>
      <w:jc w:val="both"/>
    </w:pPr>
    <w:rPr>
      <w:rFonts w:ascii="Arial" w:eastAsia="Calibri" w:hAnsi="Arial" w:cs="Arial"/>
      <w:kern w:val="24"/>
      <w:sz w:val="20"/>
      <w:szCs w:val="20"/>
    </w:rPr>
  </w:style>
  <w:style w:type="paragraph" w:customStyle="1" w:styleId="12">
    <w:name w:val="Абзац списка1"/>
    <w:basedOn w:val="a"/>
    <w:rsid w:val="004263A6"/>
    <w:pPr>
      <w:spacing w:line="276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customStyle="1" w:styleId="infovalue">
    <w:name w:val="info_value"/>
    <w:basedOn w:val="a0"/>
    <w:rsid w:val="005E7800"/>
    <w:rPr>
      <w:rFonts w:ascii="Georgia" w:hAnsi="Georgia" w:hint="default"/>
      <w:b w:val="0"/>
      <w:bCs w:val="0"/>
      <w:sz w:val="27"/>
      <w:szCs w:val="27"/>
    </w:rPr>
  </w:style>
  <w:style w:type="character" w:styleId="afa">
    <w:name w:val="FollowedHyperlink"/>
    <w:basedOn w:val="a0"/>
    <w:uiPriority w:val="99"/>
    <w:rsid w:val="005E7800"/>
    <w:rPr>
      <w:color w:val="800080" w:themeColor="followedHyperlink"/>
      <w:u w:val="single"/>
    </w:rPr>
  </w:style>
  <w:style w:type="paragraph" w:styleId="afb">
    <w:name w:val="annotation subject"/>
    <w:basedOn w:val="af5"/>
    <w:next w:val="af5"/>
    <w:link w:val="afc"/>
    <w:uiPriority w:val="99"/>
    <w:rsid w:val="00726010"/>
    <w:rPr>
      <w:rFonts w:ascii="Arial Narrow" w:hAnsi="Arial Narrow"/>
      <w:b/>
      <w:bCs/>
      <w:lang w:val="ru-RU" w:eastAsia="ru-RU"/>
    </w:rPr>
  </w:style>
  <w:style w:type="character" w:customStyle="1" w:styleId="afc">
    <w:name w:val="Тема примечания Знак"/>
    <w:basedOn w:val="af6"/>
    <w:link w:val="afb"/>
    <w:uiPriority w:val="99"/>
    <w:rsid w:val="00726010"/>
    <w:rPr>
      <w:rFonts w:ascii="Arial Narrow" w:hAnsi="Arial Narrow"/>
      <w:b/>
      <w:bCs/>
      <w:lang w:val="en-US" w:eastAsia="en-US"/>
    </w:rPr>
  </w:style>
  <w:style w:type="paragraph" w:customStyle="1" w:styleId="afd">
    <w:name w:val="Ячейка таблицы"/>
    <w:basedOn w:val="a"/>
    <w:uiPriority w:val="99"/>
    <w:rsid w:val="00CC7D69"/>
    <w:rPr>
      <w:rFonts w:ascii="Times New Roman" w:hAnsi="Times New Roman"/>
      <w:sz w:val="24"/>
      <w:szCs w:val="24"/>
    </w:rPr>
  </w:style>
  <w:style w:type="paragraph" w:customStyle="1" w:styleId="210">
    <w:name w:val="Основной текст 21"/>
    <w:basedOn w:val="a"/>
    <w:rsid w:val="008E1534"/>
    <w:pPr>
      <w:widowControl w:val="0"/>
      <w:autoSpaceDE w:val="0"/>
      <w:autoSpaceDN w:val="0"/>
      <w:jc w:val="both"/>
    </w:pPr>
    <w:rPr>
      <w:rFonts w:ascii="Times New Roman" w:hAnsi="Times New Roman"/>
    </w:rPr>
  </w:style>
  <w:style w:type="paragraph" w:styleId="31">
    <w:name w:val="Body Text 3"/>
    <w:basedOn w:val="a"/>
    <w:link w:val="32"/>
    <w:rsid w:val="008E1534"/>
    <w:pPr>
      <w:widowControl w:val="0"/>
      <w:autoSpaceDE w:val="0"/>
      <w:autoSpaceDN w:val="0"/>
      <w:jc w:val="center"/>
    </w:pPr>
    <w:rPr>
      <w:rFonts w:ascii="Arial" w:hAnsi="Arial" w:cs="Arial"/>
    </w:rPr>
  </w:style>
  <w:style w:type="character" w:customStyle="1" w:styleId="32">
    <w:name w:val="Основной текст 3 Знак"/>
    <w:basedOn w:val="a0"/>
    <w:link w:val="31"/>
    <w:rsid w:val="008E1534"/>
    <w:rPr>
      <w:rFonts w:ascii="Arial" w:hAnsi="Arial" w:cs="Arial"/>
      <w:sz w:val="22"/>
      <w:szCs w:val="22"/>
    </w:rPr>
  </w:style>
  <w:style w:type="paragraph" w:customStyle="1" w:styleId="61">
    <w:name w:val="заголовок 6"/>
    <w:basedOn w:val="a"/>
    <w:next w:val="a"/>
    <w:rsid w:val="008E1534"/>
    <w:pPr>
      <w:keepNext/>
      <w:widowControl w:val="0"/>
      <w:autoSpaceDE w:val="0"/>
      <w:autoSpaceDN w:val="0"/>
      <w:ind w:firstLine="720"/>
      <w:jc w:val="center"/>
    </w:pPr>
    <w:rPr>
      <w:rFonts w:ascii="Times New Roman" w:hAnsi="Times New Roman"/>
      <w:b/>
      <w:bCs/>
    </w:rPr>
  </w:style>
  <w:style w:type="paragraph" w:styleId="afe">
    <w:name w:val="footnote text"/>
    <w:basedOn w:val="a"/>
    <w:link w:val="aff"/>
    <w:uiPriority w:val="99"/>
    <w:rsid w:val="008E1534"/>
    <w:pPr>
      <w:spacing w:after="240"/>
      <w:ind w:hanging="720"/>
    </w:pPr>
    <w:rPr>
      <w:rFonts w:ascii="Times New Roman" w:hAnsi="Times New Roman"/>
      <w:sz w:val="20"/>
      <w:szCs w:val="20"/>
    </w:rPr>
  </w:style>
  <w:style w:type="character" w:customStyle="1" w:styleId="aff">
    <w:name w:val="Текст сноски Знак"/>
    <w:basedOn w:val="a0"/>
    <w:link w:val="afe"/>
    <w:uiPriority w:val="99"/>
    <w:rsid w:val="008E1534"/>
  </w:style>
  <w:style w:type="paragraph" w:customStyle="1" w:styleId="33">
    <w:name w:val="заголовок 3"/>
    <w:basedOn w:val="a"/>
    <w:next w:val="a"/>
    <w:rsid w:val="008E1534"/>
    <w:pPr>
      <w:keepNext/>
      <w:widowControl w:val="0"/>
      <w:autoSpaceDE w:val="0"/>
      <w:autoSpaceDN w:val="0"/>
      <w:jc w:val="center"/>
    </w:pPr>
    <w:rPr>
      <w:rFonts w:ascii="Times New Roman" w:hAnsi="Times New Roman"/>
      <w:sz w:val="20"/>
      <w:szCs w:val="24"/>
    </w:rPr>
  </w:style>
  <w:style w:type="paragraph" w:customStyle="1" w:styleId="AppendixHeading">
    <w:name w:val="Appendix Heading"/>
    <w:basedOn w:val="2"/>
    <w:rsid w:val="008E1534"/>
    <w:pPr>
      <w:keepLines/>
      <w:pageBreakBefore/>
      <w:numPr>
        <w:ilvl w:val="0"/>
        <w:numId w:val="13"/>
      </w:numPr>
      <w:pBdr>
        <w:top w:val="single" w:sz="48" w:space="4" w:color="auto"/>
      </w:pBdr>
      <w:spacing w:before="120" w:after="240"/>
      <w:ind w:firstLine="0"/>
    </w:pPr>
    <w:rPr>
      <w:rFonts w:ascii="Times New Roman" w:hAnsi="Times New Roman" w:cs="Times New Roman"/>
      <w:bCs w:val="0"/>
      <w:i w:val="0"/>
      <w:iCs w:val="0"/>
      <w:szCs w:val="20"/>
    </w:rPr>
  </w:style>
  <w:style w:type="paragraph" w:customStyle="1" w:styleId="TableCellL">
    <w:name w:val="Table Cell L"/>
    <w:basedOn w:val="a"/>
    <w:rsid w:val="008E1534"/>
    <w:pPr>
      <w:keepLines/>
    </w:pPr>
    <w:rPr>
      <w:rFonts w:ascii="Times New Roman" w:hAnsi="Times New Roman"/>
      <w:sz w:val="16"/>
      <w:szCs w:val="20"/>
    </w:rPr>
  </w:style>
  <w:style w:type="paragraph" w:customStyle="1" w:styleId="TableHeading">
    <w:name w:val="Table Heading"/>
    <w:basedOn w:val="a"/>
    <w:rsid w:val="008E1534"/>
    <w:pPr>
      <w:keepLines/>
      <w:spacing w:after="120"/>
    </w:pPr>
    <w:rPr>
      <w:rFonts w:ascii="Times New Roman" w:hAnsi="Times New Roman"/>
      <w:b/>
      <w:sz w:val="16"/>
      <w:szCs w:val="20"/>
    </w:rPr>
  </w:style>
  <w:style w:type="paragraph" w:styleId="aff0">
    <w:name w:val="caption"/>
    <w:basedOn w:val="a"/>
    <w:next w:val="a"/>
    <w:uiPriority w:val="35"/>
    <w:qFormat/>
    <w:rsid w:val="005F0FC2"/>
    <w:pPr>
      <w:keepNext/>
      <w:spacing w:before="240" w:after="120"/>
    </w:pPr>
    <w:rPr>
      <w:rFonts w:ascii="Times New Roman" w:hAnsi="Times New Roman"/>
      <w:b/>
      <w:sz w:val="20"/>
      <w:szCs w:val="20"/>
    </w:rPr>
  </w:style>
  <w:style w:type="paragraph" w:customStyle="1" w:styleId="TableText">
    <w:name w:val="Table Text"/>
    <w:basedOn w:val="a"/>
    <w:rsid w:val="008E1534"/>
    <w:pPr>
      <w:keepLines/>
    </w:pPr>
    <w:rPr>
      <w:rFonts w:ascii="Times New Roman" w:hAnsi="Times New Roman"/>
      <w:sz w:val="16"/>
      <w:szCs w:val="20"/>
    </w:rPr>
  </w:style>
  <w:style w:type="paragraph" w:customStyle="1" w:styleId="Picture">
    <w:name w:val="Picture"/>
    <w:basedOn w:val="a"/>
    <w:next w:val="aff0"/>
    <w:rsid w:val="008E1534"/>
    <w:pPr>
      <w:keepNext/>
      <w:spacing w:after="120"/>
      <w:jc w:val="center"/>
    </w:pPr>
    <w:rPr>
      <w:rFonts w:ascii="Times New Roman" w:hAnsi="Times New Roman"/>
      <w:sz w:val="20"/>
      <w:szCs w:val="20"/>
    </w:rPr>
  </w:style>
  <w:style w:type="character" w:styleId="aff1">
    <w:name w:val="footnote reference"/>
    <w:uiPriority w:val="99"/>
    <w:rsid w:val="008E1534"/>
    <w:rPr>
      <w:rFonts w:ascii="Times New Roman" w:hAnsi="Times New Roman" w:cs="Times New Roman"/>
      <w:position w:val="6"/>
      <w:sz w:val="16"/>
    </w:rPr>
  </w:style>
  <w:style w:type="paragraph" w:styleId="22">
    <w:name w:val="Body Text Indent 2"/>
    <w:basedOn w:val="a"/>
    <w:link w:val="23"/>
    <w:rsid w:val="008E1534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23">
    <w:name w:val="Основной текст с отступом 2 Знак"/>
    <w:basedOn w:val="a0"/>
    <w:link w:val="22"/>
    <w:rsid w:val="008E1534"/>
  </w:style>
  <w:style w:type="paragraph" w:customStyle="1" w:styleId="TableCellC">
    <w:name w:val="Table Cell C"/>
    <w:basedOn w:val="TableText"/>
    <w:rsid w:val="008E1534"/>
    <w:pPr>
      <w:jc w:val="center"/>
    </w:pPr>
  </w:style>
  <w:style w:type="paragraph" w:customStyle="1" w:styleId="220">
    <w:name w:val="Основной текст 22"/>
    <w:basedOn w:val="a"/>
    <w:rsid w:val="008E1534"/>
    <w:pPr>
      <w:tabs>
        <w:tab w:val="left" w:pos="720"/>
      </w:tabs>
      <w:overflowPunct w:val="0"/>
      <w:autoSpaceDE w:val="0"/>
      <w:autoSpaceDN w:val="0"/>
      <w:adjustRightInd w:val="0"/>
      <w:ind w:left="360"/>
      <w:jc w:val="both"/>
      <w:textAlignment w:val="baseline"/>
    </w:pPr>
    <w:rPr>
      <w:rFonts w:ascii="Arial" w:hAnsi="Arial"/>
      <w:szCs w:val="20"/>
    </w:rPr>
  </w:style>
  <w:style w:type="paragraph" w:customStyle="1" w:styleId="13">
    <w:name w:val="Обычный без отступа1"/>
    <w:basedOn w:val="a"/>
    <w:link w:val="14"/>
    <w:qFormat/>
    <w:rsid w:val="008E1534"/>
    <w:pPr>
      <w:spacing w:before="40" w:after="40"/>
      <w:jc w:val="both"/>
    </w:pPr>
    <w:rPr>
      <w:rFonts w:ascii="Times New Roman" w:hAnsi="Times New Roman"/>
      <w:kern w:val="24"/>
      <w:sz w:val="24"/>
      <w:szCs w:val="24"/>
      <w:lang w:val="x-none" w:eastAsia="en-US"/>
    </w:rPr>
  </w:style>
  <w:style w:type="character" w:customStyle="1" w:styleId="14">
    <w:name w:val="Обычный без отступа1 Знак"/>
    <w:link w:val="13"/>
    <w:rsid w:val="008E1534"/>
    <w:rPr>
      <w:kern w:val="24"/>
      <w:sz w:val="24"/>
      <w:szCs w:val="24"/>
      <w:lang w:val="x-none" w:eastAsia="en-US"/>
    </w:rPr>
  </w:style>
  <w:style w:type="paragraph" w:styleId="aff2">
    <w:name w:val="Plain Text"/>
    <w:basedOn w:val="a"/>
    <w:link w:val="aff3"/>
    <w:uiPriority w:val="99"/>
    <w:rsid w:val="008E1534"/>
    <w:rPr>
      <w:rFonts w:ascii="Courier New" w:hAnsi="Courier New" w:cs="Courier New"/>
      <w:sz w:val="20"/>
      <w:szCs w:val="20"/>
    </w:rPr>
  </w:style>
  <w:style w:type="character" w:customStyle="1" w:styleId="aff3">
    <w:name w:val="Текст Знак"/>
    <w:basedOn w:val="a0"/>
    <w:link w:val="aff2"/>
    <w:uiPriority w:val="99"/>
    <w:rsid w:val="008E1534"/>
    <w:rPr>
      <w:rFonts w:ascii="Courier New" w:hAnsi="Courier New" w:cs="Courier New"/>
    </w:rPr>
  </w:style>
  <w:style w:type="character" w:styleId="aff4">
    <w:name w:val="page number"/>
    <w:basedOn w:val="a0"/>
    <w:uiPriority w:val="99"/>
    <w:rsid w:val="008E1534"/>
  </w:style>
  <w:style w:type="paragraph" w:customStyle="1" w:styleId="DT1">
    <w:name w:val="DT1"/>
    <w:basedOn w:val="a"/>
    <w:next w:val="a"/>
    <w:rsid w:val="008E1534"/>
    <w:pPr>
      <w:spacing w:before="60" w:after="60"/>
      <w:jc w:val="center"/>
    </w:pPr>
    <w:rPr>
      <w:rFonts w:ascii="Arial" w:hAnsi="Arial"/>
      <w:b/>
      <w:bCs/>
      <w:smallCaps/>
      <w:sz w:val="32"/>
      <w:szCs w:val="20"/>
    </w:rPr>
  </w:style>
  <w:style w:type="character" w:customStyle="1" w:styleId="HighlightedVariable">
    <w:name w:val="Highlighted Variable"/>
    <w:rsid w:val="008E1534"/>
    <w:rPr>
      <w:rFonts w:ascii="Times New Roman" w:hAnsi="Times New Roman"/>
      <w:color w:val="0000FF"/>
    </w:rPr>
  </w:style>
  <w:style w:type="paragraph" w:styleId="HTML">
    <w:name w:val="HTML Preformatted"/>
    <w:basedOn w:val="a"/>
    <w:link w:val="HTML0"/>
    <w:rsid w:val="008E1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E1534"/>
    <w:rPr>
      <w:rFonts w:ascii="Courier New" w:hAnsi="Courier New" w:cs="Courier New"/>
    </w:rPr>
  </w:style>
  <w:style w:type="paragraph" w:customStyle="1" w:styleId="ConsNormal">
    <w:name w:val="ConsNormal"/>
    <w:rsid w:val="008E1534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24">
    <w:name w:val="envelope return"/>
    <w:basedOn w:val="a"/>
    <w:rsid w:val="008E1534"/>
    <w:rPr>
      <w:rFonts w:ascii="Monotype Corsiva" w:hAnsi="Monotype Corsiva"/>
      <w:i/>
      <w:sz w:val="24"/>
      <w:szCs w:val="20"/>
    </w:rPr>
  </w:style>
  <w:style w:type="character" w:customStyle="1" w:styleId="OTRSymItalic">
    <w:name w:val="OTR_Sym_Italic"/>
    <w:rsid w:val="008E1534"/>
    <w:rPr>
      <w:i/>
    </w:rPr>
  </w:style>
  <w:style w:type="paragraph" w:customStyle="1" w:styleId="OTRTableHead">
    <w:name w:val="OTR_Table_Head"/>
    <w:basedOn w:val="a"/>
    <w:link w:val="OTRTableHead0"/>
    <w:rsid w:val="008E1534"/>
    <w:pPr>
      <w:keepNext/>
      <w:spacing w:before="60" w:after="60"/>
      <w:jc w:val="center"/>
    </w:pPr>
    <w:rPr>
      <w:rFonts w:ascii="Times New Roman" w:hAnsi="Times New Roman"/>
      <w:b/>
      <w:sz w:val="24"/>
      <w:szCs w:val="20"/>
    </w:rPr>
  </w:style>
  <w:style w:type="character" w:customStyle="1" w:styleId="OTRTableHead0">
    <w:name w:val="OTR_Table_Head Знак"/>
    <w:link w:val="OTRTableHead"/>
    <w:locked/>
    <w:rsid w:val="008E1534"/>
    <w:rPr>
      <w:b/>
      <w:sz w:val="24"/>
    </w:rPr>
  </w:style>
  <w:style w:type="character" w:customStyle="1" w:styleId="OTRNameTable">
    <w:name w:val="OTR_Name_Table Знак"/>
    <w:link w:val="OTRNameTable0"/>
    <w:locked/>
    <w:rsid w:val="008E1534"/>
    <w:rPr>
      <w:b/>
      <w:sz w:val="24"/>
    </w:rPr>
  </w:style>
  <w:style w:type="paragraph" w:customStyle="1" w:styleId="OTRNameTable0">
    <w:name w:val="OTR_Name_Table"/>
    <w:basedOn w:val="a"/>
    <w:link w:val="OTRNameTable"/>
    <w:rsid w:val="008E1534"/>
    <w:pPr>
      <w:keepNext/>
      <w:jc w:val="both"/>
    </w:pPr>
    <w:rPr>
      <w:rFonts w:ascii="Times New Roman" w:hAnsi="Times New Roman"/>
      <w:b/>
      <w:sz w:val="24"/>
      <w:szCs w:val="20"/>
    </w:rPr>
  </w:style>
  <w:style w:type="character" w:customStyle="1" w:styleId="71">
    <w:name w:val="Основной текст (7)_"/>
    <w:link w:val="72"/>
    <w:locked/>
    <w:rsid w:val="008E1534"/>
    <w:rPr>
      <w:sz w:val="21"/>
      <w:szCs w:val="21"/>
      <w:shd w:val="clear" w:color="auto" w:fill="FFFFFF"/>
    </w:rPr>
  </w:style>
  <w:style w:type="paragraph" w:customStyle="1" w:styleId="72">
    <w:name w:val="Основной текст (7)"/>
    <w:basedOn w:val="a"/>
    <w:link w:val="71"/>
    <w:rsid w:val="008E1534"/>
    <w:pPr>
      <w:shd w:val="clear" w:color="auto" w:fill="FFFFFF"/>
      <w:spacing w:after="4800" w:line="278" w:lineRule="exact"/>
      <w:jc w:val="both"/>
    </w:pPr>
    <w:rPr>
      <w:rFonts w:ascii="Times New Roman" w:hAnsi="Times New Roman"/>
      <w:sz w:val="21"/>
      <w:szCs w:val="21"/>
    </w:rPr>
  </w:style>
  <w:style w:type="character" w:customStyle="1" w:styleId="34">
    <w:name w:val="Основной текст (3)_"/>
    <w:link w:val="35"/>
    <w:locked/>
    <w:rsid w:val="008E1534"/>
    <w:rPr>
      <w:b/>
      <w:bCs/>
      <w:i/>
      <w:iCs/>
      <w:sz w:val="21"/>
      <w:szCs w:val="21"/>
      <w:shd w:val="clear" w:color="auto" w:fill="FFFFFF"/>
    </w:rPr>
  </w:style>
  <w:style w:type="paragraph" w:customStyle="1" w:styleId="35">
    <w:name w:val="Основной текст (3)"/>
    <w:basedOn w:val="a"/>
    <w:link w:val="34"/>
    <w:rsid w:val="008E1534"/>
    <w:pPr>
      <w:shd w:val="clear" w:color="auto" w:fill="FFFFFF"/>
      <w:spacing w:line="240" w:lineRule="atLeast"/>
    </w:pPr>
    <w:rPr>
      <w:rFonts w:ascii="Times New Roman" w:hAnsi="Times New Roman"/>
      <w:b/>
      <w:bCs/>
      <w:i/>
      <w:iCs/>
      <w:sz w:val="21"/>
      <w:szCs w:val="21"/>
    </w:rPr>
  </w:style>
  <w:style w:type="paragraph" w:styleId="aff5">
    <w:name w:val="Title"/>
    <w:basedOn w:val="a"/>
    <w:link w:val="aff6"/>
    <w:uiPriority w:val="10"/>
    <w:qFormat/>
    <w:rsid w:val="008E1534"/>
    <w:pPr>
      <w:jc w:val="center"/>
    </w:pPr>
    <w:rPr>
      <w:rFonts w:ascii="Times New Roman" w:hAnsi="Times New Roman"/>
      <w:sz w:val="28"/>
      <w:szCs w:val="20"/>
    </w:rPr>
  </w:style>
  <w:style w:type="character" w:customStyle="1" w:styleId="aff6">
    <w:name w:val="Название Знак"/>
    <w:basedOn w:val="a0"/>
    <w:link w:val="aff5"/>
    <w:uiPriority w:val="10"/>
    <w:rsid w:val="008E1534"/>
    <w:rPr>
      <w:sz w:val="28"/>
    </w:rPr>
  </w:style>
  <w:style w:type="character" w:customStyle="1" w:styleId="-1pt">
    <w:name w:val="Основной текст + Интервал -1 pt"/>
    <w:rsid w:val="008E1534"/>
    <w:rPr>
      <w:rFonts w:ascii="MS Mincho" w:eastAsia="MS Mincho"/>
      <w:spacing w:val="-20"/>
      <w:sz w:val="25"/>
      <w:szCs w:val="25"/>
      <w:lang w:bidi="ar-SA"/>
    </w:rPr>
  </w:style>
  <w:style w:type="paragraph" w:customStyle="1" w:styleId="Iniiaiieoaeno21">
    <w:name w:val="Iniiaiie oaeno 21"/>
    <w:basedOn w:val="a"/>
    <w:rsid w:val="008E1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szCs w:val="20"/>
    </w:rPr>
  </w:style>
  <w:style w:type="paragraph" w:styleId="aff7">
    <w:name w:val="Normal Indent"/>
    <w:basedOn w:val="a"/>
    <w:uiPriority w:val="99"/>
    <w:rsid w:val="008E1534"/>
    <w:pPr>
      <w:tabs>
        <w:tab w:val="left" w:pos="2880"/>
      </w:tabs>
      <w:ind w:left="1152"/>
    </w:pPr>
    <w:rPr>
      <w:rFonts w:ascii="Times New Roman" w:hAnsi="Times New Roman"/>
      <w:sz w:val="20"/>
      <w:szCs w:val="20"/>
    </w:rPr>
  </w:style>
  <w:style w:type="paragraph" w:customStyle="1" w:styleId="tty132">
    <w:name w:val="tty132"/>
    <w:basedOn w:val="a"/>
    <w:rsid w:val="008E1534"/>
    <w:pPr>
      <w:ind w:left="2517"/>
    </w:pPr>
    <w:rPr>
      <w:rFonts w:ascii="Courier New" w:hAnsi="Courier New"/>
      <w:sz w:val="12"/>
      <w:szCs w:val="20"/>
    </w:rPr>
  </w:style>
  <w:style w:type="paragraph" w:styleId="25">
    <w:name w:val="Body Text 2"/>
    <w:basedOn w:val="a"/>
    <w:link w:val="26"/>
    <w:rsid w:val="008E1534"/>
    <w:pPr>
      <w:spacing w:after="120" w:line="480" w:lineRule="auto"/>
    </w:pPr>
    <w:rPr>
      <w:rFonts w:ascii="Arial" w:hAnsi="Arial"/>
      <w:sz w:val="28"/>
      <w:szCs w:val="20"/>
    </w:rPr>
  </w:style>
  <w:style w:type="character" w:customStyle="1" w:styleId="26">
    <w:name w:val="Основной текст 2 Знак"/>
    <w:basedOn w:val="a0"/>
    <w:link w:val="25"/>
    <w:rsid w:val="008E1534"/>
    <w:rPr>
      <w:rFonts w:ascii="Arial" w:hAnsi="Arial"/>
      <w:sz w:val="28"/>
    </w:rPr>
  </w:style>
  <w:style w:type="paragraph" w:customStyle="1" w:styleId="aff8">
    <w:name w:val="Базовый заголовок"/>
    <w:basedOn w:val="a"/>
    <w:next w:val="af0"/>
    <w:rsid w:val="008E1534"/>
    <w:pPr>
      <w:keepNext/>
      <w:spacing w:before="240" w:after="120"/>
    </w:pPr>
    <w:rPr>
      <w:rFonts w:ascii="Arial" w:hAnsi="Arial"/>
      <w:b/>
      <w:kern w:val="28"/>
      <w:sz w:val="36"/>
      <w:szCs w:val="20"/>
    </w:rPr>
  </w:style>
  <w:style w:type="paragraph" w:styleId="36">
    <w:name w:val="Body Text Indent 3"/>
    <w:basedOn w:val="a"/>
    <w:link w:val="37"/>
    <w:rsid w:val="008E1534"/>
    <w:pPr>
      <w:ind w:left="357"/>
      <w:jc w:val="both"/>
    </w:pPr>
    <w:rPr>
      <w:rFonts w:ascii="Times New Roman" w:hAnsi="Times New Roman"/>
      <w:sz w:val="24"/>
      <w:szCs w:val="24"/>
    </w:rPr>
  </w:style>
  <w:style w:type="character" w:customStyle="1" w:styleId="37">
    <w:name w:val="Основной текст с отступом 3 Знак"/>
    <w:basedOn w:val="a0"/>
    <w:link w:val="36"/>
    <w:rsid w:val="008E1534"/>
    <w:rPr>
      <w:sz w:val="24"/>
      <w:szCs w:val="24"/>
    </w:rPr>
  </w:style>
  <w:style w:type="paragraph" w:customStyle="1" w:styleId="15">
    <w:name w:val="Основной текст1"/>
    <w:basedOn w:val="a"/>
    <w:rsid w:val="008E1534"/>
    <w:pPr>
      <w:widowControl w:val="0"/>
      <w:jc w:val="both"/>
    </w:pPr>
    <w:rPr>
      <w:rFonts w:ascii="Times New Roman" w:hAnsi="Times New Roman"/>
      <w:snapToGrid w:val="0"/>
      <w:sz w:val="24"/>
      <w:szCs w:val="20"/>
    </w:rPr>
  </w:style>
  <w:style w:type="paragraph" w:customStyle="1" w:styleId="Aeoooaaaaiey">
    <w:name w:val="!A?eo ooaa??aaiey"/>
    <w:basedOn w:val="a"/>
    <w:next w:val="Aaanao"/>
    <w:rsid w:val="008E1534"/>
    <w:pPr>
      <w:ind w:left="5670"/>
    </w:pPr>
    <w:rPr>
      <w:rFonts w:ascii="Times New Roman" w:hAnsi="Times New Roman"/>
      <w:sz w:val="24"/>
      <w:szCs w:val="20"/>
    </w:rPr>
  </w:style>
  <w:style w:type="paragraph" w:customStyle="1" w:styleId="Aaanao">
    <w:name w:val="!Aa?anao"/>
    <w:basedOn w:val="a"/>
    <w:rsid w:val="008E1534"/>
    <w:pPr>
      <w:ind w:left="4536"/>
    </w:pPr>
    <w:rPr>
      <w:rFonts w:ascii="Times New Roman" w:hAnsi="Times New Roman"/>
      <w:sz w:val="24"/>
      <w:szCs w:val="20"/>
    </w:rPr>
  </w:style>
  <w:style w:type="paragraph" w:customStyle="1" w:styleId="Iacaaeaaaieoiaioa">
    <w:name w:val="!Iaca.aeaa aieoiaioa"/>
    <w:basedOn w:val="a"/>
    <w:rsid w:val="008E1534"/>
    <w:pPr>
      <w:spacing w:after="240"/>
      <w:jc w:val="center"/>
    </w:pPr>
    <w:rPr>
      <w:rFonts w:ascii="Times New Roman" w:hAnsi="Times New Roman"/>
      <w:b/>
      <w:caps/>
      <w:sz w:val="24"/>
      <w:szCs w:val="20"/>
    </w:rPr>
  </w:style>
  <w:style w:type="paragraph" w:customStyle="1" w:styleId="Caaieiaieeoaenoo">
    <w:name w:val="!Caaieiaie e oaenoo"/>
    <w:basedOn w:val="a"/>
    <w:next w:val="Iniiaiieoaeno"/>
    <w:rsid w:val="008E1534"/>
    <w:pPr>
      <w:spacing w:after="480"/>
      <w:ind w:right="5670"/>
      <w:jc w:val="both"/>
    </w:pPr>
    <w:rPr>
      <w:rFonts w:ascii="Times New Roman" w:hAnsi="Times New Roman"/>
      <w:b/>
      <w:sz w:val="24"/>
      <w:szCs w:val="20"/>
    </w:rPr>
  </w:style>
  <w:style w:type="paragraph" w:customStyle="1" w:styleId="Iniiaiieoaeno">
    <w:name w:val="!Iniiaiie oaeno"/>
    <w:basedOn w:val="a"/>
    <w:rsid w:val="008E1534"/>
    <w:pPr>
      <w:ind w:firstLine="709"/>
      <w:jc w:val="both"/>
    </w:pPr>
    <w:rPr>
      <w:rFonts w:ascii="Times New Roman" w:hAnsi="Times New Roman"/>
      <w:sz w:val="24"/>
      <w:szCs w:val="20"/>
    </w:rPr>
  </w:style>
  <w:style w:type="paragraph" w:customStyle="1" w:styleId="Eiaiiiaiaauaiea">
    <w:name w:val="!Eiaiiia ia?auaiea"/>
    <w:basedOn w:val="a"/>
    <w:rsid w:val="008E1534"/>
    <w:pPr>
      <w:spacing w:after="240"/>
      <w:jc w:val="center"/>
    </w:pPr>
    <w:rPr>
      <w:rFonts w:ascii="Times New Roman" w:hAnsi="Times New Roman"/>
      <w:b/>
      <w:sz w:val="24"/>
      <w:szCs w:val="20"/>
    </w:rPr>
  </w:style>
  <w:style w:type="paragraph" w:customStyle="1" w:styleId="Iiaienu">
    <w:name w:val="!Iiaienu"/>
    <w:basedOn w:val="a"/>
    <w:rsid w:val="008E1534"/>
    <w:rPr>
      <w:rFonts w:ascii="Times New Roman" w:hAnsi="Times New Roman"/>
      <w:b/>
      <w:sz w:val="24"/>
      <w:szCs w:val="20"/>
    </w:rPr>
  </w:style>
  <w:style w:type="character" w:customStyle="1" w:styleId="ciaeieiaaiey">
    <w:name w:val="ciae i?eia?aiey"/>
    <w:rsid w:val="008E1534"/>
    <w:rPr>
      <w:sz w:val="16"/>
    </w:rPr>
  </w:style>
  <w:style w:type="paragraph" w:customStyle="1" w:styleId="211">
    <w:name w:val="Основной текст с отступом 21"/>
    <w:basedOn w:val="a"/>
    <w:rsid w:val="008E1534"/>
    <w:pPr>
      <w:ind w:left="1080"/>
      <w:jc w:val="both"/>
    </w:pPr>
    <w:rPr>
      <w:rFonts w:ascii="Times New Roman" w:hAnsi="Times New Roman"/>
      <w:i/>
      <w:sz w:val="24"/>
      <w:szCs w:val="20"/>
      <w:lang w:val="en-US"/>
    </w:rPr>
  </w:style>
  <w:style w:type="paragraph" w:styleId="27">
    <w:name w:val="List Bullet 2"/>
    <w:basedOn w:val="a"/>
    <w:uiPriority w:val="99"/>
    <w:rsid w:val="008E1534"/>
    <w:pPr>
      <w:ind w:left="566" w:hanging="283"/>
    </w:pPr>
    <w:rPr>
      <w:rFonts w:ascii="Times New Roman" w:hAnsi="Times New Roman"/>
      <w:sz w:val="24"/>
      <w:szCs w:val="20"/>
    </w:rPr>
  </w:style>
  <w:style w:type="paragraph" w:customStyle="1" w:styleId="310">
    <w:name w:val="Основной текст с отступом 31"/>
    <w:basedOn w:val="a"/>
    <w:rsid w:val="008E1534"/>
    <w:pPr>
      <w:ind w:firstLine="567"/>
    </w:pPr>
    <w:rPr>
      <w:rFonts w:ascii="Times New Roman" w:hAnsi="Times New Roman"/>
      <w:b/>
      <w:sz w:val="24"/>
      <w:szCs w:val="20"/>
    </w:rPr>
  </w:style>
  <w:style w:type="character" w:customStyle="1" w:styleId="16">
    <w:name w:val="Гиперссылка1"/>
    <w:rsid w:val="008E1534"/>
    <w:rPr>
      <w:color w:val="0000FF"/>
      <w:u w:val="single"/>
    </w:rPr>
  </w:style>
  <w:style w:type="paragraph" w:styleId="28">
    <w:name w:val="List Continue 2"/>
    <w:basedOn w:val="a"/>
    <w:uiPriority w:val="99"/>
    <w:rsid w:val="008E1534"/>
    <w:pPr>
      <w:spacing w:after="120"/>
      <w:ind w:left="566"/>
    </w:pPr>
    <w:rPr>
      <w:rFonts w:ascii="Times New Roman" w:hAnsi="Times New Roman"/>
      <w:sz w:val="24"/>
      <w:szCs w:val="20"/>
    </w:rPr>
  </w:style>
  <w:style w:type="paragraph" w:styleId="aff9">
    <w:name w:val="Block Text"/>
    <w:basedOn w:val="a"/>
    <w:rsid w:val="008E1534"/>
    <w:pPr>
      <w:spacing w:after="120"/>
      <w:ind w:left="1440" w:right="1440"/>
    </w:pPr>
    <w:rPr>
      <w:rFonts w:ascii="Times New Roman" w:hAnsi="Times New Roman"/>
      <w:sz w:val="20"/>
      <w:szCs w:val="20"/>
    </w:rPr>
  </w:style>
  <w:style w:type="paragraph" w:customStyle="1" w:styleId="212">
    <w:name w:val="Îñíîâíîé òåêñò 21"/>
    <w:basedOn w:val="a"/>
    <w:rsid w:val="008E1534"/>
    <w:pPr>
      <w:widowControl w:val="0"/>
      <w:jc w:val="both"/>
    </w:pPr>
    <w:rPr>
      <w:rFonts w:ascii="Times New Roman" w:hAnsi="Times New Roman"/>
      <w:szCs w:val="20"/>
    </w:rPr>
  </w:style>
  <w:style w:type="paragraph" w:customStyle="1" w:styleId="29">
    <w:name w:val="Абзац списка2"/>
    <w:basedOn w:val="a"/>
    <w:rsid w:val="008E1534"/>
    <w:pPr>
      <w:spacing w:after="200" w:line="276" w:lineRule="auto"/>
      <w:ind w:left="720"/>
    </w:pPr>
    <w:rPr>
      <w:rFonts w:ascii="Calibri" w:hAnsi="Calibri" w:cs="Calibri"/>
      <w:lang w:eastAsia="en-US"/>
    </w:rPr>
  </w:style>
  <w:style w:type="character" w:customStyle="1" w:styleId="2a">
    <w:name w:val="Знак Знак2"/>
    <w:rsid w:val="008E1534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38">
    <w:name w:val="toc 3"/>
    <w:basedOn w:val="a"/>
    <w:next w:val="a"/>
    <w:autoRedefine/>
    <w:uiPriority w:val="39"/>
    <w:rsid w:val="000D6362"/>
    <w:pPr>
      <w:tabs>
        <w:tab w:val="left" w:pos="960"/>
        <w:tab w:val="right" w:leader="dot" w:pos="9344"/>
      </w:tabs>
      <w:ind w:left="426"/>
    </w:pPr>
    <w:rPr>
      <w:noProof/>
      <w:szCs w:val="24"/>
    </w:rPr>
  </w:style>
  <w:style w:type="paragraph" w:styleId="41">
    <w:name w:val="toc 4"/>
    <w:basedOn w:val="a"/>
    <w:next w:val="a"/>
    <w:autoRedefine/>
    <w:uiPriority w:val="39"/>
    <w:rsid w:val="008E1534"/>
    <w:pPr>
      <w:ind w:left="720"/>
    </w:pPr>
    <w:rPr>
      <w:rFonts w:ascii="Times New Roman" w:hAnsi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rsid w:val="008E1534"/>
    <w:pPr>
      <w:ind w:left="960"/>
    </w:pPr>
    <w:rPr>
      <w:rFonts w:ascii="Times New Roman" w:hAnsi="Times New Roman"/>
      <w:sz w:val="24"/>
      <w:szCs w:val="24"/>
    </w:rPr>
  </w:style>
  <w:style w:type="paragraph" w:styleId="affa">
    <w:name w:val="endnote text"/>
    <w:basedOn w:val="a"/>
    <w:link w:val="affb"/>
    <w:uiPriority w:val="99"/>
    <w:rsid w:val="00273D40"/>
    <w:rPr>
      <w:sz w:val="20"/>
      <w:szCs w:val="20"/>
    </w:rPr>
  </w:style>
  <w:style w:type="character" w:customStyle="1" w:styleId="affb">
    <w:name w:val="Текст концевой сноски Знак"/>
    <w:basedOn w:val="a0"/>
    <w:link w:val="affa"/>
    <w:uiPriority w:val="99"/>
    <w:rsid w:val="00273D40"/>
    <w:rPr>
      <w:rFonts w:ascii="Arial Narrow" w:hAnsi="Arial Narrow"/>
    </w:rPr>
  </w:style>
  <w:style w:type="character" w:styleId="affc">
    <w:name w:val="endnote reference"/>
    <w:basedOn w:val="a0"/>
    <w:uiPriority w:val="99"/>
    <w:rsid w:val="00273D40"/>
    <w:rPr>
      <w:vertAlign w:val="superscript"/>
    </w:rPr>
  </w:style>
  <w:style w:type="paragraph" w:customStyle="1" w:styleId="CoverTitle">
    <w:name w:val="Cover Title"/>
    <w:basedOn w:val="a"/>
    <w:next w:val="CoverSubtitle"/>
    <w:rsid w:val="005F5DA0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ind w:left="11" w:hanging="11"/>
      <w:contextualSpacing/>
    </w:pPr>
    <w:rPr>
      <w:rFonts w:ascii="Arial" w:hAnsi="Arial"/>
      <w:b/>
      <w:spacing w:val="-20"/>
      <w:kern w:val="28"/>
      <w:sz w:val="64"/>
      <w:szCs w:val="20"/>
      <w:lang w:eastAsia="en-US"/>
    </w:rPr>
  </w:style>
  <w:style w:type="paragraph" w:customStyle="1" w:styleId="CoverSubtitle">
    <w:name w:val="Cover Subtitle"/>
    <w:basedOn w:val="CoverTitle"/>
    <w:next w:val="CoverAuthor"/>
    <w:rsid w:val="005F5DA0"/>
    <w:pPr>
      <w:pBdr>
        <w:top w:val="single" w:sz="6" w:space="24" w:color="auto"/>
      </w:pBdr>
      <w:spacing w:before="0" w:after="0" w:line="480" w:lineRule="atLeast"/>
      <w:ind w:firstLine="0"/>
    </w:pPr>
    <w:rPr>
      <w:spacing w:val="-30"/>
      <w:sz w:val="48"/>
    </w:rPr>
  </w:style>
  <w:style w:type="paragraph" w:customStyle="1" w:styleId="CoverAuthor">
    <w:name w:val="Cover Author"/>
    <w:basedOn w:val="a"/>
    <w:rsid w:val="005F5DA0"/>
    <w:pPr>
      <w:suppressAutoHyphens/>
      <w:spacing w:before="0" w:line="240" w:lineRule="atLeast"/>
      <w:contextualSpacing/>
    </w:pPr>
    <w:rPr>
      <w:rFonts w:ascii="Arial" w:hAnsi="Arial"/>
      <w:spacing w:val="-5"/>
      <w:sz w:val="28"/>
      <w:szCs w:val="20"/>
      <w:lang w:eastAsia="en-US"/>
    </w:rPr>
  </w:style>
  <w:style w:type="paragraph" w:customStyle="1" w:styleId="Status">
    <w:name w:val="Status"/>
    <w:basedOn w:val="a"/>
    <w:rsid w:val="005F5DA0"/>
    <w:pPr>
      <w:shd w:val="pct20" w:color="auto" w:fill="auto"/>
      <w:spacing w:before="0" w:line="240" w:lineRule="atLeast"/>
      <w:ind w:firstLine="454"/>
      <w:contextualSpacing/>
      <w:jc w:val="both"/>
    </w:pPr>
    <w:rPr>
      <w:rFonts w:ascii="Arial" w:hAnsi="Arial"/>
      <w:spacing w:val="-5"/>
      <w:sz w:val="24"/>
      <w:szCs w:val="20"/>
      <w:lang w:eastAsia="en-US"/>
    </w:rPr>
  </w:style>
  <w:style w:type="paragraph" w:customStyle="1" w:styleId="BR">
    <w:name w:val="Требования BR"/>
    <w:basedOn w:val="a"/>
    <w:rsid w:val="009E4828"/>
    <w:pPr>
      <w:numPr>
        <w:numId w:val="17"/>
      </w:numPr>
    </w:pPr>
  </w:style>
  <w:style w:type="character" w:customStyle="1" w:styleId="hps">
    <w:name w:val="hps"/>
    <w:rsid w:val="00E45C12"/>
  </w:style>
  <w:style w:type="paragraph" w:customStyle="1" w:styleId="HeadingBase">
    <w:name w:val="Heading Base"/>
    <w:basedOn w:val="a"/>
    <w:next w:val="a"/>
    <w:rsid w:val="009242FF"/>
    <w:pPr>
      <w:keepNext/>
      <w:keepLines/>
      <w:suppressAutoHyphens/>
      <w:spacing w:before="140" w:line="220" w:lineRule="atLeast"/>
      <w:ind w:left="1080"/>
      <w:contextualSpacing/>
    </w:pPr>
    <w:rPr>
      <w:rFonts w:ascii="Arial" w:hAnsi="Arial"/>
      <w:b/>
      <w:spacing w:val="-20"/>
      <w:kern w:val="28"/>
      <w:szCs w:val="20"/>
      <w:lang w:eastAsia="en-US"/>
    </w:rPr>
  </w:style>
  <w:style w:type="paragraph" w:styleId="affd">
    <w:name w:val="Subtitle"/>
    <w:basedOn w:val="aff5"/>
    <w:next w:val="a"/>
    <w:link w:val="affe"/>
    <w:uiPriority w:val="11"/>
    <w:qFormat/>
    <w:rsid w:val="009242FF"/>
    <w:pPr>
      <w:keepNext/>
      <w:keepLines/>
      <w:pBdr>
        <w:top w:val="single" w:sz="6" w:space="16" w:color="auto"/>
      </w:pBdr>
      <w:suppressAutoHyphens/>
      <w:spacing w:before="60" w:after="120" w:line="340" w:lineRule="atLeast"/>
      <w:contextualSpacing/>
      <w:jc w:val="left"/>
    </w:pPr>
    <w:rPr>
      <w:rFonts w:ascii="Arial" w:hAnsi="Arial"/>
      <w:b/>
      <w:caps/>
      <w:spacing w:val="-16"/>
      <w:kern w:val="28"/>
      <w:sz w:val="32"/>
      <w:lang w:eastAsia="en-US"/>
    </w:rPr>
  </w:style>
  <w:style w:type="character" w:customStyle="1" w:styleId="affe">
    <w:name w:val="Подзаголовок Знак"/>
    <w:basedOn w:val="a0"/>
    <w:link w:val="affd"/>
    <w:uiPriority w:val="11"/>
    <w:rsid w:val="009242FF"/>
    <w:rPr>
      <w:rFonts w:ascii="Arial" w:hAnsi="Arial"/>
      <w:b/>
      <w:caps/>
      <w:spacing w:val="-16"/>
      <w:kern w:val="28"/>
      <w:sz w:val="32"/>
      <w:lang w:eastAsia="en-US"/>
    </w:rPr>
  </w:style>
  <w:style w:type="paragraph" w:customStyle="1" w:styleId="ChapterSubtitle">
    <w:name w:val="Chapter Subtitle"/>
    <w:basedOn w:val="affd"/>
    <w:next w:val="1"/>
    <w:rsid w:val="009242FF"/>
    <w:rPr>
      <w:b w:val="0"/>
      <w:i/>
      <w:caps w:val="0"/>
      <w:sz w:val="28"/>
    </w:rPr>
  </w:style>
  <w:style w:type="paragraph" w:customStyle="1" w:styleId="afff">
    <w:name w:val="Простой"/>
    <w:basedOn w:val="a"/>
    <w:rsid w:val="009242FF"/>
    <w:pPr>
      <w:suppressAutoHyphens/>
      <w:spacing w:before="0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FootnoteBase">
    <w:name w:val="Footnote Base"/>
    <w:basedOn w:val="a"/>
    <w:link w:val="FootnoteBase0"/>
    <w:rsid w:val="009242FF"/>
    <w:pPr>
      <w:keepLines/>
      <w:suppressAutoHyphens/>
      <w:spacing w:before="0" w:line="200" w:lineRule="atLeast"/>
      <w:ind w:left="1080"/>
      <w:contextualSpacing/>
    </w:pPr>
    <w:rPr>
      <w:rFonts w:ascii="Arial" w:hAnsi="Arial"/>
      <w:spacing w:val="-5"/>
      <w:sz w:val="16"/>
      <w:szCs w:val="20"/>
      <w:lang w:eastAsia="en-US"/>
    </w:rPr>
  </w:style>
  <w:style w:type="character" w:customStyle="1" w:styleId="FootnoteBase0">
    <w:name w:val="Footnote Base Знак"/>
    <w:link w:val="FootnoteBase"/>
    <w:locked/>
    <w:rsid w:val="009242FF"/>
    <w:rPr>
      <w:rFonts w:ascii="Arial" w:hAnsi="Arial"/>
      <w:spacing w:val="-5"/>
      <w:sz w:val="16"/>
      <w:lang w:eastAsia="en-US"/>
    </w:rPr>
  </w:style>
  <w:style w:type="paragraph" w:customStyle="1" w:styleId="BlockQuotation">
    <w:name w:val="Block Quotation"/>
    <w:basedOn w:val="a"/>
    <w:rsid w:val="009242FF"/>
    <w:pPr>
      <w:pBdr>
        <w:top w:val="single" w:sz="12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5" w:color="auto" w:fill="auto"/>
      <w:suppressAutoHyphens/>
      <w:spacing w:before="0" w:after="120" w:line="220" w:lineRule="atLeast"/>
      <w:ind w:left="1366" w:right="238"/>
      <w:contextualSpacing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BodyTextKeep">
    <w:name w:val="Body Text Keep"/>
    <w:basedOn w:val="a"/>
    <w:rsid w:val="009242FF"/>
    <w:pPr>
      <w:keepNext/>
      <w:tabs>
        <w:tab w:val="left" w:pos="3345"/>
      </w:tabs>
      <w:suppressAutoHyphens/>
      <w:spacing w:before="0" w:line="240" w:lineRule="atLeast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DocumentLabel">
    <w:name w:val="Document Label"/>
    <w:basedOn w:val="CoverTitle"/>
    <w:rsid w:val="009242FF"/>
    <w:pPr>
      <w:tabs>
        <w:tab w:val="left" w:pos="0"/>
      </w:tabs>
      <w:ind w:left="-840" w:right="-840"/>
    </w:pPr>
    <w:rPr>
      <w:caps/>
    </w:rPr>
  </w:style>
  <w:style w:type="paragraph" w:customStyle="1" w:styleId="HeaderBase">
    <w:name w:val="Header Base"/>
    <w:basedOn w:val="a"/>
    <w:rsid w:val="009242FF"/>
    <w:pPr>
      <w:widowControl w:val="0"/>
      <w:tabs>
        <w:tab w:val="center" w:pos="4320"/>
        <w:tab w:val="right" w:pos="8640"/>
      </w:tabs>
      <w:suppressAutoHyphens/>
      <w:spacing w:before="0" w:line="240" w:lineRule="atLeast"/>
      <w:contextualSpacing/>
      <w:jc w:val="right"/>
    </w:pPr>
    <w:rPr>
      <w:rFonts w:ascii="Arial" w:hAnsi="Arial"/>
      <w:smallCaps/>
      <w:spacing w:val="-5"/>
      <w:sz w:val="15"/>
      <w:szCs w:val="20"/>
      <w:lang w:eastAsia="en-US"/>
    </w:rPr>
  </w:style>
  <w:style w:type="paragraph" w:styleId="17">
    <w:name w:val="index 1"/>
    <w:basedOn w:val="IndexBase"/>
    <w:uiPriority w:val="99"/>
    <w:rsid w:val="009242FF"/>
  </w:style>
  <w:style w:type="paragraph" w:customStyle="1" w:styleId="IndexBase">
    <w:name w:val="Index Base"/>
    <w:basedOn w:val="a"/>
    <w:rsid w:val="009242FF"/>
    <w:pPr>
      <w:suppressAutoHyphens/>
      <w:spacing w:before="0" w:line="240" w:lineRule="atLeast"/>
      <w:ind w:left="360" w:hanging="360"/>
      <w:contextualSpacing/>
    </w:pPr>
    <w:rPr>
      <w:rFonts w:ascii="Arial" w:hAnsi="Arial"/>
      <w:spacing w:val="-5"/>
      <w:sz w:val="18"/>
      <w:szCs w:val="20"/>
      <w:lang w:eastAsia="en-US"/>
    </w:rPr>
  </w:style>
  <w:style w:type="paragraph" w:styleId="2b">
    <w:name w:val="index 2"/>
    <w:basedOn w:val="IndexBase"/>
    <w:uiPriority w:val="99"/>
    <w:rsid w:val="009242FF"/>
    <w:pPr>
      <w:spacing w:line="240" w:lineRule="auto"/>
      <w:ind w:left="720"/>
    </w:pPr>
  </w:style>
  <w:style w:type="paragraph" w:styleId="39">
    <w:name w:val="index 3"/>
    <w:basedOn w:val="IndexBase"/>
    <w:uiPriority w:val="99"/>
    <w:rsid w:val="009242FF"/>
    <w:pPr>
      <w:spacing w:line="240" w:lineRule="auto"/>
      <w:ind w:left="1080"/>
    </w:pPr>
  </w:style>
  <w:style w:type="paragraph" w:styleId="42">
    <w:name w:val="index 4"/>
    <w:basedOn w:val="IndexBase"/>
    <w:uiPriority w:val="99"/>
    <w:rsid w:val="009242FF"/>
    <w:pPr>
      <w:spacing w:line="240" w:lineRule="auto"/>
      <w:ind w:left="1440"/>
    </w:pPr>
  </w:style>
  <w:style w:type="paragraph" w:styleId="52">
    <w:name w:val="index 5"/>
    <w:basedOn w:val="IndexBase"/>
    <w:uiPriority w:val="99"/>
    <w:rsid w:val="009242FF"/>
    <w:pPr>
      <w:spacing w:line="240" w:lineRule="auto"/>
      <w:ind w:left="1800"/>
    </w:pPr>
  </w:style>
  <w:style w:type="paragraph" w:styleId="afff0">
    <w:name w:val="index heading"/>
    <w:basedOn w:val="HeadingBase"/>
    <w:next w:val="17"/>
    <w:uiPriority w:val="99"/>
    <w:rsid w:val="009242FF"/>
    <w:pPr>
      <w:keepLines w:val="0"/>
      <w:spacing w:before="0" w:line="480" w:lineRule="atLeast"/>
      <w:ind w:left="0"/>
    </w:pPr>
    <w:rPr>
      <w:spacing w:val="-5"/>
      <w:kern w:val="0"/>
      <w:sz w:val="24"/>
    </w:rPr>
  </w:style>
  <w:style w:type="paragraph" w:customStyle="1" w:styleId="BlockDefinition">
    <w:name w:val="Block Definition"/>
    <w:basedOn w:val="a"/>
    <w:rsid w:val="009242FF"/>
    <w:pPr>
      <w:tabs>
        <w:tab w:val="left" w:pos="3345"/>
      </w:tabs>
      <w:suppressAutoHyphens/>
      <w:spacing w:before="0" w:line="240" w:lineRule="atLeast"/>
      <w:ind w:left="3345" w:hanging="2268"/>
      <w:contextualSpacing/>
    </w:pPr>
    <w:rPr>
      <w:rFonts w:ascii="Arial" w:hAnsi="Arial"/>
      <w:spacing w:val="-5"/>
      <w:sz w:val="20"/>
      <w:szCs w:val="20"/>
      <w:lang w:eastAsia="en-US"/>
    </w:rPr>
  </w:style>
  <w:style w:type="character" w:customStyle="1" w:styleId="CODE">
    <w:name w:val="CODE"/>
    <w:rsid w:val="009242FF"/>
    <w:rPr>
      <w:rFonts w:ascii="Courier New" w:hAnsi="Courier New"/>
      <w:noProof/>
    </w:rPr>
  </w:style>
  <w:style w:type="character" w:styleId="afff1">
    <w:name w:val="line number"/>
    <w:basedOn w:val="a0"/>
    <w:uiPriority w:val="99"/>
    <w:rsid w:val="009242FF"/>
    <w:rPr>
      <w:rFonts w:cs="Times New Roman"/>
      <w:sz w:val="18"/>
    </w:rPr>
  </w:style>
  <w:style w:type="paragraph" w:styleId="afff2">
    <w:name w:val="List"/>
    <w:basedOn w:val="a"/>
    <w:uiPriority w:val="99"/>
    <w:rsid w:val="009242FF"/>
    <w:pPr>
      <w:tabs>
        <w:tab w:val="left" w:pos="3345"/>
      </w:tabs>
      <w:suppressAutoHyphens/>
      <w:spacing w:before="0" w:line="240" w:lineRule="atLeast"/>
      <w:ind w:left="1440" w:hanging="360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styleId="afff3">
    <w:name w:val="List Bullet"/>
    <w:basedOn w:val="afff2"/>
    <w:uiPriority w:val="99"/>
    <w:rsid w:val="009242FF"/>
  </w:style>
  <w:style w:type="paragraph" w:styleId="afff4">
    <w:name w:val="List Number"/>
    <w:basedOn w:val="afff2"/>
    <w:uiPriority w:val="99"/>
    <w:rsid w:val="009242FF"/>
    <w:pPr>
      <w:suppressAutoHyphens w:val="0"/>
      <w:ind w:left="1434" w:hanging="357"/>
      <w:jc w:val="both"/>
    </w:pPr>
  </w:style>
  <w:style w:type="paragraph" w:styleId="afff5">
    <w:name w:val="macro"/>
    <w:basedOn w:val="a"/>
    <w:link w:val="afff6"/>
    <w:uiPriority w:val="99"/>
    <w:rsid w:val="009242FF"/>
    <w:pPr>
      <w:suppressAutoHyphens/>
      <w:spacing w:before="0" w:line="240" w:lineRule="atLeast"/>
      <w:ind w:left="1080"/>
      <w:contextualSpacing/>
    </w:pPr>
    <w:rPr>
      <w:rFonts w:ascii="Courier New" w:hAnsi="Courier New"/>
      <w:spacing w:val="-5"/>
      <w:sz w:val="20"/>
      <w:szCs w:val="20"/>
      <w:lang w:eastAsia="en-US"/>
    </w:rPr>
  </w:style>
  <w:style w:type="character" w:customStyle="1" w:styleId="afff6">
    <w:name w:val="Текст макроса Знак"/>
    <w:basedOn w:val="a0"/>
    <w:link w:val="afff5"/>
    <w:uiPriority w:val="99"/>
    <w:rsid w:val="009242FF"/>
    <w:rPr>
      <w:rFonts w:ascii="Courier New" w:hAnsi="Courier New"/>
      <w:spacing w:val="-5"/>
      <w:lang w:eastAsia="en-US"/>
    </w:rPr>
  </w:style>
  <w:style w:type="character" w:customStyle="1" w:styleId="Superscript">
    <w:name w:val="Superscript"/>
    <w:rsid w:val="009242FF"/>
    <w:rPr>
      <w:b/>
      <w:vertAlign w:val="superscript"/>
    </w:rPr>
  </w:style>
  <w:style w:type="paragraph" w:customStyle="1" w:styleId="TOCBase">
    <w:name w:val="TOC Base"/>
    <w:basedOn w:val="a"/>
    <w:rsid w:val="009242FF"/>
    <w:pPr>
      <w:tabs>
        <w:tab w:val="right" w:leader="dot" w:pos="6480"/>
      </w:tabs>
      <w:suppressAutoHyphens/>
      <w:spacing w:before="0" w:line="240" w:lineRule="atLeast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styleId="afff7">
    <w:name w:val="table of figures"/>
    <w:basedOn w:val="TOCBase"/>
    <w:uiPriority w:val="99"/>
    <w:rsid w:val="009242FF"/>
    <w:pPr>
      <w:ind w:left="1440" w:hanging="360"/>
    </w:pPr>
  </w:style>
  <w:style w:type="paragraph" w:customStyle="1" w:styleId="BlockIcon">
    <w:name w:val="Block Icon"/>
    <w:basedOn w:val="a"/>
    <w:rsid w:val="009242FF"/>
    <w:pPr>
      <w:framePr w:w="1440" w:h="1440" w:hRule="exact" w:wrap="around" w:vAnchor="text" w:hAnchor="page" w:x="1201" w:y="1"/>
      <w:shd w:val="pct30" w:color="auto" w:fill="auto"/>
      <w:suppressAutoHyphens/>
      <w:spacing w:before="60" w:line="1440" w:lineRule="exact"/>
      <w:contextualSpacing/>
      <w:jc w:val="center"/>
    </w:pPr>
    <w:rPr>
      <w:rFonts w:ascii="Wingdings" w:hAnsi="Wingdings"/>
      <w:b/>
      <w:color w:val="FFFFFF"/>
      <w:spacing w:val="-10"/>
      <w:position w:val="-10"/>
      <w:sz w:val="160"/>
      <w:szCs w:val="20"/>
      <w:lang w:eastAsia="en-US"/>
    </w:rPr>
  </w:style>
  <w:style w:type="paragraph" w:customStyle="1" w:styleId="FooterFirst">
    <w:name w:val="Footer First"/>
    <w:basedOn w:val="a6"/>
    <w:rsid w:val="009242FF"/>
    <w:pPr>
      <w:widowControl w:val="0"/>
      <w:pBdr>
        <w:top w:val="single" w:sz="6" w:space="4" w:color="auto"/>
      </w:pBdr>
      <w:tabs>
        <w:tab w:val="clear" w:pos="4677"/>
        <w:tab w:val="clear" w:pos="9355"/>
        <w:tab w:val="center" w:pos="4320"/>
        <w:tab w:val="right" w:pos="8640"/>
      </w:tabs>
      <w:suppressAutoHyphens/>
      <w:spacing w:before="0" w:line="190" w:lineRule="atLeast"/>
      <w:contextualSpacing/>
    </w:pPr>
    <w:rPr>
      <w:rFonts w:ascii="Arial" w:hAnsi="Arial"/>
      <w:caps/>
      <w:sz w:val="15"/>
      <w:szCs w:val="20"/>
      <w:lang w:eastAsia="en-US"/>
    </w:rPr>
  </w:style>
  <w:style w:type="paragraph" w:customStyle="1" w:styleId="FooterEven">
    <w:name w:val="Footer Even"/>
    <w:basedOn w:val="a6"/>
    <w:rsid w:val="009242FF"/>
    <w:pPr>
      <w:widowControl w:val="0"/>
      <w:pBdr>
        <w:top w:val="single" w:sz="6" w:space="2" w:color="auto"/>
      </w:pBdr>
      <w:tabs>
        <w:tab w:val="clear" w:pos="4677"/>
        <w:tab w:val="clear" w:pos="9355"/>
        <w:tab w:val="center" w:pos="4320"/>
        <w:tab w:val="right" w:pos="8640"/>
      </w:tabs>
      <w:suppressAutoHyphens/>
      <w:spacing w:before="0" w:line="190" w:lineRule="atLeast"/>
      <w:contextualSpacing/>
    </w:pPr>
    <w:rPr>
      <w:rFonts w:ascii="Arial" w:hAnsi="Arial"/>
      <w:caps/>
      <w:sz w:val="15"/>
      <w:szCs w:val="20"/>
      <w:lang w:eastAsia="en-US"/>
    </w:rPr>
  </w:style>
  <w:style w:type="paragraph" w:customStyle="1" w:styleId="FooterOdd">
    <w:name w:val="Footer Odd"/>
    <w:basedOn w:val="a6"/>
    <w:rsid w:val="009242FF"/>
    <w:pPr>
      <w:widowControl w:val="0"/>
      <w:pBdr>
        <w:top w:val="single" w:sz="6" w:space="2" w:color="auto"/>
      </w:pBdr>
      <w:tabs>
        <w:tab w:val="clear" w:pos="4677"/>
        <w:tab w:val="clear" w:pos="9355"/>
        <w:tab w:val="center" w:pos="4320"/>
        <w:tab w:val="right" w:pos="8640"/>
      </w:tabs>
      <w:suppressAutoHyphens/>
      <w:spacing w:before="600" w:line="190" w:lineRule="atLeast"/>
      <w:contextualSpacing/>
    </w:pPr>
    <w:rPr>
      <w:rFonts w:ascii="Arial" w:hAnsi="Arial"/>
      <w:caps/>
      <w:sz w:val="15"/>
      <w:szCs w:val="20"/>
      <w:lang w:eastAsia="en-US"/>
    </w:rPr>
  </w:style>
  <w:style w:type="paragraph" w:customStyle="1" w:styleId="HeaderFirst">
    <w:name w:val="Header First"/>
    <w:basedOn w:val="a8"/>
    <w:rsid w:val="009242FF"/>
    <w:pPr>
      <w:widowControl w:val="0"/>
      <w:pBdr>
        <w:top w:val="single" w:sz="6" w:space="2" w:color="auto"/>
      </w:pBdr>
      <w:tabs>
        <w:tab w:val="clear" w:pos="4677"/>
        <w:tab w:val="clear" w:pos="9355"/>
        <w:tab w:val="center" w:pos="4320"/>
        <w:tab w:val="right" w:pos="8640"/>
      </w:tabs>
      <w:suppressAutoHyphens/>
      <w:spacing w:before="0" w:line="240" w:lineRule="atLeast"/>
      <w:contextualSpacing/>
      <w:jc w:val="right"/>
    </w:pPr>
    <w:rPr>
      <w:rFonts w:ascii="Arial" w:hAnsi="Arial"/>
      <w:caps/>
      <w:sz w:val="15"/>
      <w:szCs w:val="20"/>
      <w:lang w:eastAsia="en-US"/>
    </w:rPr>
  </w:style>
  <w:style w:type="paragraph" w:customStyle="1" w:styleId="HeaderEven">
    <w:name w:val="Header Even"/>
    <w:basedOn w:val="a8"/>
    <w:rsid w:val="009242FF"/>
    <w:pPr>
      <w:widowControl w:val="0"/>
      <w:pBdr>
        <w:bottom w:val="single" w:sz="6" w:space="1" w:color="auto"/>
      </w:pBdr>
      <w:tabs>
        <w:tab w:val="clear" w:pos="4677"/>
        <w:tab w:val="clear" w:pos="9355"/>
        <w:tab w:val="center" w:pos="4320"/>
        <w:tab w:val="right" w:pos="8640"/>
      </w:tabs>
      <w:suppressAutoHyphens/>
      <w:spacing w:before="0" w:after="600" w:line="240" w:lineRule="atLeast"/>
      <w:contextualSpacing/>
      <w:jc w:val="right"/>
    </w:pPr>
    <w:rPr>
      <w:rFonts w:ascii="Arial" w:hAnsi="Arial"/>
      <w:caps/>
      <w:sz w:val="15"/>
      <w:szCs w:val="20"/>
      <w:lang w:eastAsia="en-US"/>
    </w:rPr>
  </w:style>
  <w:style w:type="paragraph" w:customStyle="1" w:styleId="HeaderOdd">
    <w:name w:val="Header Odd"/>
    <w:basedOn w:val="a8"/>
    <w:rsid w:val="009242FF"/>
    <w:pPr>
      <w:widowControl w:val="0"/>
      <w:pBdr>
        <w:bottom w:val="single" w:sz="6" w:space="1" w:color="auto"/>
      </w:pBdr>
      <w:tabs>
        <w:tab w:val="clear" w:pos="4677"/>
        <w:tab w:val="clear" w:pos="9355"/>
        <w:tab w:val="center" w:pos="4320"/>
        <w:tab w:val="right" w:pos="8640"/>
      </w:tabs>
      <w:suppressAutoHyphens/>
      <w:spacing w:before="0" w:after="600" w:line="240" w:lineRule="atLeast"/>
      <w:contextualSpacing/>
      <w:jc w:val="right"/>
    </w:pPr>
    <w:rPr>
      <w:rFonts w:ascii="Arial" w:hAnsi="Arial"/>
      <w:caps/>
      <w:sz w:val="15"/>
      <w:szCs w:val="20"/>
      <w:lang w:eastAsia="en-US"/>
    </w:rPr>
  </w:style>
  <w:style w:type="paragraph" w:styleId="53">
    <w:name w:val="List Number 5"/>
    <w:basedOn w:val="afff4"/>
    <w:uiPriority w:val="99"/>
    <w:rsid w:val="009242FF"/>
    <w:pPr>
      <w:ind w:left="3237"/>
    </w:pPr>
  </w:style>
  <w:style w:type="paragraph" w:styleId="43">
    <w:name w:val="List Number 4"/>
    <w:basedOn w:val="afff4"/>
    <w:uiPriority w:val="99"/>
    <w:rsid w:val="009242FF"/>
    <w:pPr>
      <w:ind w:left="2880"/>
    </w:pPr>
  </w:style>
  <w:style w:type="paragraph" w:styleId="3a">
    <w:name w:val="List Number 3"/>
    <w:basedOn w:val="afff4"/>
    <w:uiPriority w:val="99"/>
    <w:rsid w:val="009242FF"/>
    <w:pPr>
      <w:ind w:left="2517"/>
    </w:pPr>
  </w:style>
  <w:style w:type="paragraph" w:styleId="54">
    <w:name w:val="List Bullet 5"/>
    <w:basedOn w:val="afff3"/>
    <w:uiPriority w:val="99"/>
    <w:rsid w:val="009242FF"/>
    <w:pPr>
      <w:ind w:left="3240"/>
    </w:pPr>
  </w:style>
  <w:style w:type="paragraph" w:styleId="44">
    <w:name w:val="List Bullet 4"/>
    <w:basedOn w:val="afff3"/>
    <w:uiPriority w:val="99"/>
    <w:rsid w:val="009242FF"/>
    <w:pPr>
      <w:ind w:left="2880"/>
    </w:pPr>
  </w:style>
  <w:style w:type="paragraph" w:styleId="3b">
    <w:name w:val="List Bullet 3"/>
    <w:basedOn w:val="afff3"/>
    <w:uiPriority w:val="99"/>
    <w:rsid w:val="009242FF"/>
    <w:pPr>
      <w:ind w:left="2520"/>
    </w:pPr>
  </w:style>
  <w:style w:type="paragraph" w:styleId="55">
    <w:name w:val="List 5"/>
    <w:basedOn w:val="afff2"/>
    <w:uiPriority w:val="99"/>
    <w:rsid w:val="009242FF"/>
    <w:pPr>
      <w:ind w:left="2880"/>
    </w:pPr>
  </w:style>
  <w:style w:type="paragraph" w:styleId="45">
    <w:name w:val="List 4"/>
    <w:basedOn w:val="afff2"/>
    <w:uiPriority w:val="99"/>
    <w:rsid w:val="009242FF"/>
    <w:pPr>
      <w:ind w:left="2520"/>
    </w:pPr>
  </w:style>
  <w:style w:type="paragraph" w:styleId="3c">
    <w:name w:val="List 3"/>
    <w:basedOn w:val="afff2"/>
    <w:uiPriority w:val="99"/>
    <w:rsid w:val="009242FF"/>
    <w:pPr>
      <w:ind w:left="2160"/>
    </w:pPr>
  </w:style>
  <w:style w:type="paragraph" w:styleId="2c">
    <w:name w:val="List 2"/>
    <w:basedOn w:val="afff2"/>
    <w:uiPriority w:val="99"/>
    <w:rsid w:val="009242FF"/>
    <w:pPr>
      <w:ind w:left="1800"/>
    </w:pPr>
  </w:style>
  <w:style w:type="character" w:customStyle="1" w:styleId="18">
    <w:name w:val="Выделение1"/>
    <w:rsid w:val="009242FF"/>
    <w:rPr>
      <w:i/>
      <w:spacing w:val="0"/>
    </w:rPr>
  </w:style>
  <w:style w:type="paragraph" w:styleId="2d">
    <w:name w:val="List Number 2"/>
    <w:basedOn w:val="afff4"/>
    <w:uiPriority w:val="99"/>
    <w:rsid w:val="009242FF"/>
    <w:pPr>
      <w:ind w:left="2154"/>
    </w:pPr>
  </w:style>
  <w:style w:type="paragraph" w:styleId="afff8">
    <w:name w:val="List Continue"/>
    <w:basedOn w:val="afff2"/>
    <w:uiPriority w:val="99"/>
    <w:rsid w:val="009242FF"/>
    <w:pPr>
      <w:ind w:firstLine="0"/>
    </w:pPr>
  </w:style>
  <w:style w:type="paragraph" w:styleId="3d">
    <w:name w:val="List Continue 3"/>
    <w:basedOn w:val="afff8"/>
    <w:uiPriority w:val="99"/>
    <w:rsid w:val="009242FF"/>
    <w:pPr>
      <w:ind w:left="2520"/>
    </w:pPr>
  </w:style>
  <w:style w:type="paragraph" w:styleId="46">
    <w:name w:val="List Continue 4"/>
    <w:basedOn w:val="afff8"/>
    <w:uiPriority w:val="99"/>
    <w:rsid w:val="009242FF"/>
    <w:pPr>
      <w:ind w:left="2880"/>
    </w:pPr>
  </w:style>
  <w:style w:type="paragraph" w:styleId="56">
    <w:name w:val="List Continue 5"/>
    <w:basedOn w:val="afff8"/>
    <w:uiPriority w:val="99"/>
    <w:rsid w:val="009242FF"/>
    <w:pPr>
      <w:ind w:left="3240"/>
    </w:pPr>
  </w:style>
  <w:style w:type="paragraph" w:customStyle="1" w:styleId="TitleAddress">
    <w:name w:val="Title Address"/>
    <w:basedOn w:val="a"/>
    <w:rsid w:val="009242FF"/>
    <w:pPr>
      <w:keepLines/>
      <w:framePr w:w="5160" w:h="840" w:wrap="notBeside" w:vAnchor="page" w:hAnchor="page" w:x="6121" w:y="915" w:anchorLock="1"/>
      <w:tabs>
        <w:tab w:val="left" w:pos="2160"/>
      </w:tabs>
      <w:suppressAutoHyphens/>
      <w:spacing w:before="0" w:line="160" w:lineRule="atLeast"/>
      <w:contextualSpacing/>
    </w:pPr>
    <w:rPr>
      <w:rFonts w:ascii="Arial" w:hAnsi="Arial"/>
      <w:sz w:val="14"/>
      <w:szCs w:val="20"/>
      <w:lang w:eastAsia="en-US"/>
    </w:rPr>
  </w:style>
  <w:style w:type="character" w:customStyle="1" w:styleId="Slogan">
    <w:name w:val="Slogan"/>
    <w:rsid w:val="009242FF"/>
    <w:rPr>
      <w:i/>
      <w:spacing w:val="-6"/>
      <w:sz w:val="24"/>
    </w:rPr>
  </w:style>
  <w:style w:type="paragraph" w:customStyle="1" w:styleId="TitleCover">
    <w:name w:val="Title Cover"/>
    <w:basedOn w:val="HeadingBase"/>
    <w:next w:val="SubtitleCover"/>
    <w:rsid w:val="009242FF"/>
    <w:pPr>
      <w:keepLines w:val="0"/>
      <w:pBdr>
        <w:bottom w:val="single" w:sz="18" w:space="20" w:color="auto"/>
      </w:pBdr>
      <w:spacing w:before="480" w:line="560" w:lineRule="exact"/>
      <w:ind w:left="0"/>
      <w:jc w:val="center"/>
    </w:pPr>
    <w:rPr>
      <w:rFonts w:ascii="Arial Narrow" w:hAnsi="Arial Narrow"/>
      <w:spacing w:val="0"/>
      <w:kern w:val="0"/>
      <w:sz w:val="56"/>
    </w:rPr>
  </w:style>
  <w:style w:type="paragraph" w:customStyle="1" w:styleId="SubtitleCover">
    <w:name w:val="Subtitle Cover"/>
    <w:basedOn w:val="TitleCover"/>
    <w:next w:val="a"/>
    <w:rsid w:val="009242FF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ChapterLabel">
    <w:name w:val="Chapter Label"/>
    <w:basedOn w:val="a"/>
    <w:next w:val="ChapterNumber"/>
    <w:rsid w:val="009242FF"/>
    <w:pPr>
      <w:pageBreakBefore/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uppressAutoHyphens/>
      <w:spacing w:before="0" w:after="120" w:line="360" w:lineRule="exact"/>
      <w:ind w:right="7655"/>
      <w:contextualSpacing/>
      <w:jc w:val="center"/>
    </w:pPr>
    <w:rPr>
      <w:rFonts w:ascii="Arial" w:hAnsi="Arial"/>
      <w:b/>
      <w:color w:val="FFFFFF"/>
      <w:sz w:val="26"/>
      <w:szCs w:val="20"/>
      <w:lang w:eastAsia="en-US"/>
    </w:rPr>
  </w:style>
  <w:style w:type="paragraph" w:customStyle="1" w:styleId="ChapterNumber">
    <w:name w:val="Chapter Number"/>
    <w:basedOn w:val="a"/>
    <w:next w:val="1"/>
    <w:rsid w:val="009242FF"/>
    <w:pPr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uppressAutoHyphens/>
      <w:spacing w:before="0" w:line="660" w:lineRule="exact"/>
      <w:ind w:right="7655"/>
      <w:contextualSpacing/>
      <w:jc w:val="center"/>
    </w:pPr>
    <w:rPr>
      <w:rFonts w:ascii="Arial" w:hAnsi="Arial"/>
      <w:b/>
      <w:color w:val="FFFFFF"/>
      <w:position w:val="-8"/>
      <w:sz w:val="84"/>
      <w:szCs w:val="20"/>
      <w:lang w:eastAsia="en-US"/>
    </w:rPr>
  </w:style>
  <w:style w:type="paragraph" w:styleId="afff9">
    <w:name w:val="table of authorities"/>
    <w:basedOn w:val="a"/>
    <w:uiPriority w:val="99"/>
    <w:rsid w:val="009242FF"/>
    <w:pPr>
      <w:tabs>
        <w:tab w:val="right" w:leader="dot" w:pos="7560"/>
      </w:tabs>
      <w:suppressAutoHyphens/>
      <w:spacing w:before="0" w:line="240" w:lineRule="atLeast"/>
      <w:ind w:left="1440" w:hanging="360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styleId="afffa">
    <w:name w:val="toa heading"/>
    <w:basedOn w:val="a"/>
    <w:next w:val="afff9"/>
    <w:uiPriority w:val="99"/>
    <w:rsid w:val="009242FF"/>
    <w:pPr>
      <w:keepNext/>
      <w:suppressAutoHyphens/>
      <w:spacing w:before="0" w:line="480" w:lineRule="atLeast"/>
      <w:contextualSpacing/>
    </w:pPr>
    <w:rPr>
      <w:rFonts w:ascii="Arial" w:hAnsi="Arial"/>
      <w:b/>
      <w:spacing w:val="-10"/>
      <w:kern w:val="28"/>
      <w:sz w:val="20"/>
      <w:szCs w:val="20"/>
      <w:lang w:eastAsia="en-US"/>
    </w:rPr>
  </w:style>
  <w:style w:type="paragraph" w:customStyle="1" w:styleId="ListLast">
    <w:name w:val="List Last"/>
    <w:basedOn w:val="afff2"/>
    <w:next w:val="a"/>
    <w:rsid w:val="009242FF"/>
    <w:pPr>
      <w:tabs>
        <w:tab w:val="left" w:pos="720"/>
      </w:tabs>
      <w:spacing w:line="240" w:lineRule="auto"/>
      <w:ind w:left="720"/>
    </w:pPr>
    <w:rPr>
      <w:spacing w:val="0"/>
    </w:rPr>
  </w:style>
  <w:style w:type="character" w:customStyle="1" w:styleId="DFN">
    <w:name w:val="DFN"/>
    <w:rsid w:val="009242FF"/>
    <w:rPr>
      <w:b/>
    </w:rPr>
  </w:style>
  <w:style w:type="paragraph" w:customStyle="1" w:styleId="ListBulletFirst">
    <w:name w:val="List Bullet First"/>
    <w:basedOn w:val="afff3"/>
    <w:next w:val="afff3"/>
    <w:rsid w:val="009242FF"/>
  </w:style>
  <w:style w:type="paragraph" w:customStyle="1" w:styleId="ListBulletLast">
    <w:name w:val="List Bullet Last"/>
    <w:basedOn w:val="afff3"/>
    <w:next w:val="a"/>
    <w:rsid w:val="009242FF"/>
  </w:style>
  <w:style w:type="paragraph" w:customStyle="1" w:styleId="ListNumberFirst">
    <w:name w:val="List Number First"/>
    <w:basedOn w:val="a"/>
    <w:next w:val="a"/>
    <w:rsid w:val="009242FF"/>
    <w:pPr>
      <w:suppressAutoHyphens/>
      <w:spacing w:before="0" w:line="240" w:lineRule="atLeast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ListNumberLast">
    <w:name w:val="List Number Last"/>
    <w:basedOn w:val="a"/>
    <w:next w:val="a"/>
    <w:rsid w:val="009242FF"/>
    <w:pPr>
      <w:suppressAutoHyphens/>
      <w:spacing w:before="0" w:line="240" w:lineRule="atLeast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afffb">
    <w:name w:val="СписокСвойств"/>
    <w:basedOn w:val="a"/>
    <w:rsid w:val="009242FF"/>
    <w:pPr>
      <w:shd w:val="pct12" w:color="auto" w:fill="auto"/>
      <w:tabs>
        <w:tab w:val="left" w:pos="3402"/>
      </w:tabs>
      <w:suppressAutoHyphens/>
      <w:spacing w:before="0"/>
      <w:ind w:right="567"/>
      <w:contextualSpacing/>
    </w:pPr>
    <w:rPr>
      <w:rFonts w:ascii="Courier New" w:hAnsi="Courier New"/>
      <w:sz w:val="20"/>
      <w:szCs w:val="20"/>
      <w:lang w:eastAsia="en-US"/>
    </w:rPr>
  </w:style>
  <w:style w:type="paragraph" w:customStyle="1" w:styleId="BlockQuotationFirst">
    <w:name w:val="Block Quotation First"/>
    <w:basedOn w:val="BlockQuotation"/>
    <w:next w:val="BlockQuotation"/>
    <w:rsid w:val="009242FF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0" w:color="auto" w:fill="auto"/>
    </w:pPr>
    <w:rPr>
      <w:b/>
    </w:rPr>
  </w:style>
  <w:style w:type="paragraph" w:customStyle="1" w:styleId="SectionHeading">
    <w:name w:val="Section Heading"/>
    <w:basedOn w:val="1"/>
    <w:rsid w:val="009242FF"/>
    <w:pPr>
      <w:keepLines/>
      <w:numPr>
        <w:numId w:val="0"/>
      </w:numPr>
      <w:suppressAutoHyphens/>
      <w:spacing w:before="0" w:after="240" w:line="240" w:lineRule="atLeast"/>
      <w:contextualSpacing/>
      <w:outlineLvl w:val="9"/>
    </w:pPr>
    <w:rPr>
      <w:rFonts w:ascii="Arial" w:hAnsi="Arial" w:cs="Times New Roman"/>
      <w:bCs w:val="0"/>
      <w:spacing w:val="-20"/>
      <w:kern w:val="20"/>
      <w:sz w:val="40"/>
      <w:szCs w:val="20"/>
      <w:lang w:eastAsia="en-US"/>
    </w:rPr>
  </w:style>
  <w:style w:type="paragraph" w:customStyle="1" w:styleId="BlockQuotationLast">
    <w:name w:val="Block Quotation Last"/>
    <w:basedOn w:val="BlockQuotation"/>
    <w:next w:val="a"/>
    <w:rsid w:val="009242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ListFirst">
    <w:name w:val="List First"/>
    <w:basedOn w:val="afff2"/>
    <w:next w:val="afff2"/>
    <w:rsid w:val="009242FF"/>
    <w:pPr>
      <w:tabs>
        <w:tab w:val="left" w:pos="720"/>
      </w:tabs>
      <w:spacing w:before="80" w:after="80" w:line="240" w:lineRule="auto"/>
      <w:ind w:left="720"/>
    </w:pPr>
    <w:rPr>
      <w:spacing w:val="0"/>
    </w:rPr>
  </w:style>
  <w:style w:type="paragraph" w:styleId="afffc">
    <w:name w:val="Date"/>
    <w:basedOn w:val="a"/>
    <w:link w:val="afffd"/>
    <w:uiPriority w:val="99"/>
    <w:rsid w:val="009242FF"/>
    <w:pPr>
      <w:suppressAutoHyphens/>
      <w:spacing w:before="0" w:line="240" w:lineRule="atLeast"/>
      <w:contextualSpacing/>
    </w:pPr>
    <w:rPr>
      <w:rFonts w:ascii="Arial" w:hAnsi="Arial"/>
      <w:sz w:val="28"/>
      <w:szCs w:val="20"/>
      <w:lang w:eastAsia="en-US"/>
    </w:rPr>
  </w:style>
  <w:style w:type="character" w:customStyle="1" w:styleId="afffd">
    <w:name w:val="Дата Знак"/>
    <w:basedOn w:val="a0"/>
    <w:link w:val="afffc"/>
    <w:uiPriority w:val="99"/>
    <w:rsid w:val="009242FF"/>
    <w:rPr>
      <w:rFonts w:ascii="Arial" w:hAnsi="Arial"/>
      <w:sz w:val="28"/>
      <w:lang w:eastAsia="en-US"/>
    </w:rPr>
  </w:style>
  <w:style w:type="paragraph" w:customStyle="1" w:styleId="BlockMarginComment">
    <w:name w:val="Block Margin Comment"/>
    <w:basedOn w:val="a"/>
    <w:rsid w:val="009242FF"/>
    <w:pPr>
      <w:keepNext/>
      <w:framePr w:w="1134" w:hSpace="181" w:vSpace="181" w:wrap="around" w:vAnchor="text" w:hAnchor="margin" w:xAlign="right" w:y="1"/>
      <w:widowControl w:val="0"/>
      <w:pBdr>
        <w:left w:val="double" w:sz="12" w:space="1" w:color="auto"/>
      </w:pBdr>
      <w:suppressAutoHyphens/>
      <w:spacing w:before="0"/>
      <w:contextualSpacing/>
    </w:pPr>
    <w:rPr>
      <w:rFonts w:ascii="Times New Roman" w:hAnsi="Times New Roman"/>
      <w:sz w:val="20"/>
      <w:szCs w:val="20"/>
      <w:lang w:eastAsia="en-US"/>
    </w:rPr>
  </w:style>
  <w:style w:type="paragraph" w:styleId="62">
    <w:name w:val="index 6"/>
    <w:basedOn w:val="17"/>
    <w:next w:val="a"/>
    <w:uiPriority w:val="99"/>
    <w:rsid w:val="009242FF"/>
    <w:pPr>
      <w:tabs>
        <w:tab w:val="right" w:leader="dot" w:pos="1800"/>
        <w:tab w:val="right" w:leader="dot" w:pos="8834"/>
      </w:tabs>
      <w:ind w:left="960" w:hanging="160"/>
    </w:pPr>
    <w:rPr>
      <w:sz w:val="15"/>
    </w:rPr>
  </w:style>
  <w:style w:type="paragraph" w:styleId="73">
    <w:name w:val="index 7"/>
    <w:basedOn w:val="17"/>
    <w:next w:val="a"/>
    <w:uiPriority w:val="99"/>
    <w:rsid w:val="009242FF"/>
    <w:pPr>
      <w:tabs>
        <w:tab w:val="right" w:leader="dot" w:pos="1800"/>
        <w:tab w:val="right" w:leader="dot" w:pos="8834"/>
      </w:tabs>
      <w:ind w:left="1120" w:hanging="160"/>
    </w:pPr>
    <w:rPr>
      <w:sz w:val="15"/>
    </w:rPr>
  </w:style>
  <w:style w:type="paragraph" w:styleId="81">
    <w:name w:val="index 8"/>
    <w:basedOn w:val="a"/>
    <w:next w:val="a"/>
    <w:uiPriority w:val="99"/>
    <w:rsid w:val="009242FF"/>
    <w:pPr>
      <w:tabs>
        <w:tab w:val="right" w:leader="dot" w:pos="8834"/>
      </w:tabs>
      <w:suppressAutoHyphens/>
      <w:spacing w:before="0" w:line="240" w:lineRule="atLeast"/>
      <w:ind w:left="1280" w:hanging="160"/>
      <w:contextualSpacing/>
    </w:pPr>
    <w:rPr>
      <w:rFonts w:ascii="Arial" w:hAnsi="Arial"/>
      <w:spacing w:val="-5"/>
      <w:sz w:val="16"/>
      <w:szCs w:val="20"/>
      <w:lang w:eastAsia="en-US"/>
    </w:rPr>
  </w:style>
  <w:style w:type="paragraph" w:styleId="91">
    <w:name w:val="index 9"/>
    <w:basedOn w:val="IndexBase"/>
    <w:uiPriority w:val="99"/>
    <w:rsid w:val="009242FF"/>
    <w:pPr>
      <w:tabs>
        <w:tab w:val="right" w:leader="dot" w:pos="8834"/>
      </w:tabs>
      <w:spacing w:line="240" w:lineRule="auto"/>
      <w:ind w:left="2880" w:hanging="720"/>
    </w:pPr>
  </w:style>
  <w:style w:type="paragraph" w:customStyle="1" w:styleId="CoverAddress">
    <w:name w:val="Cover Address"/>
    <w:basedOn w:val="a"/>
    <w:rsid w:val="009242FF"/>
    <w:pPr>
      <w:suppressAutoHyphens/>
      <w:spacing w:before="0" w:line="240" w:lineRule="atLeast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comments">
    <w:name w:val="comments"/>
    <w:basedOn w:val="a"/>
    <w:next w:val="a"/>
    <w:rsid w:val="009242FF"/>
    <w:pPr>
      <w:suppressAutoHyphens/>
      <w:spacing w:before="0" w:line="240" w:lineRule="atLeast"/>
      <w:ind w:left="720" w:hanging="720"/>
      <w:contextualSpacing/>
    </w:pPr>
    <w:rPr>
      <w:rFonts w:ascii="Arial" w:hAnsi="Arial"/>
      <w:color w:val="0000FF"/>
      <w:sz w:val="20"/>
      <w:szCs w:val="20"/>
      <w:lang w:eastAsia="en-US"/>
    </w:rPr>
  </w:style>
  <w:style w:type="paragraph" w:customStyle="1" w:styleId="CoverCompany">
    <w:name w:val="Cover Company"/>
    <w:basedOn w:val="CoverAddress"/>
    <w:rsid w:val="009242FF"/>
    <w:pPr>
      <w:spacing w:after="120" w:line="360" w:lineRule="exact"/>
      <w:jc w:val="right"/>
    </w:pPr>
    <w:rPr>
      <w:b/>
      <w:sz w:val="36"/>
    </w:rPr>
  </w:style>
  <w:style w:type="paragraph" w:customStyle="1" w:styleId="CoverComment">
    <w:name w:val="Cover Comment"/>
    <w:basedOn w:val="HeadingBase"/>
    <w:next w:val="a"/>
    <w:rsid w:val="009242FF"/>
    <w:pPr>
      <w:keepLines w:val="0"/>
      <w:pBdr>
        <w:bottom w:val="single" w:sz="18" w:space="20" w:color="auto"/>
      </w:pBdr>
      <w:spacing w:before="480" w:line="560" w:lineRule="exact"/>
      <w:ind w:left="0"/>
    </w:pPr>
    <w:rPr>
      <w:rFonts w:ascii="Arial Narrow" w:hAnsi="Arial Narrow"/>
      <w:spacing w:val="0"/>
      <w:kern w:val="0"/>
      <w:sz w:val="56"/>
    </w:rPr>
  </w:style>
  <w:style w:type="paragraph" w:customStyle="1" w:styleId="CoverMessage">
    <w:name w:val="Cover Message"/>
    <w:basedOn w:val="CoverComment"/>
    <w:next w:val="a"/>
    <w:rsid w:val="009242FF"/>
    <w:pPr>
      <w:pBdr>
        <w:bottom w:val="none" w:sz="0" w:space="0" w:color="auto"/>
      </w:pBdr>
      <w:spacing w:before="0" w:line="240" w:lineRule="atLeast"/>
    </w:pPr>
    <w:rPr>
      <w:rFonts w:ascii="Arial" w:hAnsi="Arial"/>
      <w:b w:val="0"/>
      <w:sz w:val="28"/>
    </w:rPr>
  </w:style>
  <w:style w:type="paragraph" w:styleId="63">
    <w:name w:val="toc 6"/>
    <w:basedOn w:val="a"/>
    <w:next w:val="a"/>
    <w:uiPriority w:val="39"/>
    <w:rsid w:val="009242FF"/>
    <w:pPr>
      <w:tabs>
        <w:tab w:val="right" w:leader="dot" w:pos="8834"/>
      </w:tabs>
      <w:suppressAutoHyphens/>
      <w:spacing w:before="0" w:line="240" w:lineRule="atLeast"/>
      <w:ind w:left="357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styleId="74">
    <w:name w:val="toc 7"/>
    <w:basedOn w:val="a"/>
    <w:next w:val="a"/>
    <w:uiPriority w:val="39"/>
    <w:rsid w:val="009242FF"/>
    <w:pPr>
      <w:tabs>
        <w:tab w:val="right" w:leader="dot" w:pos="8834"/>
      </w:tabs>
      <w:suppressAutoHyphens/>
      <w:spacing w:before="0" w:line="240" w:lineRule="atLeast"/>
      <w:ind w:left="357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styleId="82">
    <w:name w:val="toc 8"/>
    <w:basedOn w:val="a"/>
    <w:next w:val="a"/>
    <w:uiPriority w:val="39"/>
    <w:rsid w:val="009242FF"/>
    <w:pPr>
      <w:tabs>
        <w:tab w:val="right" w:leader="dot" w:pos="8834"/>
      </w:tabs>
      <w:suppressAutoHyphens/>
      <w:spacing w:before="0" w:line="240" w:lineRule="atLeast"/>
      <w:ind w:left="357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styleId="92">
    <w:name w:val="toc 9"/>
    <w:basedOn w:val="a"/>
    <w:next w:val="a"/>
    <w:uiPriority w:val="39"/>
    <w:rsid w:val="009242FF"/>
    <w:pPr>
      <w:tabs>
        <w:tab w:val="right" w:leader="dot" w:pos="8834"/>
      </w:tabs>
      <w:suppressAutoHyphens/>
      <w:spacing w:before="0" w:line="240" w:lineRule="atLeast"/>
      <w:ind w:left="357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1Arial">
    <w:name w:val="ТСпис1Arial"/>
    <w:basedOn w:val="afff"/>
    <w:next w:val="a"/>
    <w:rsid w:val="009242FF"/>
    <w:pPr>
      <w:numPr>
        <w:numId w:val="21"/>
      </w:numPr>
      <w:ind w:left="0" w:firstLine="0"/>
      <w:outlineLvl w:val="0"/>
    </w:pPr>
  </w:style>
  <w:style w:type="paragraph" w:customStyle="1" w:styleId="afffe">
    <w:name w:val="СписокСвойствПервый"/>
    <w:basedOn w:val="afffb"/>
    <w:next w:val="afffb"/>
    <w:rsid w:val="009242FF"/>
    <w:pPr>
      <w:spacing w:before="240"/>
    </w:pPr>
  </w:style>
  <w:style w:type="paragraph" w:customStyle="1" w:styleId="affff">
    <w:name w:val="СписокСвойствПоследний"/>
    <w:basedOn w:val="afffb"/>
    <w:next w:val="a"/>
    <w:rsid w:val="009242FF"/>
    <w:pPr>
      <w:spacing w:after="240"/>
    </w:pPr>
  </w:style>
  <w:style w:type="paragraph" w:customStyle="1" w:styleId="ReportAnnotation">
    <w:name w:val="ReportAnnotation"/>
    <w:basedOn w:val="Simple"/>
    <w:next w:val="Simple"/>
    <w:rsid w:val="009242FF"/>
    <w:pPr>
      <w:ind w:left="1077"/>
    </w:pPr>
    <w:rPr>
      <w:sz w:val="16"/>
    </w:rPr>
  </w:style>
  <w:style w:type="paragraph" w:customStyle="1" w:styleId="Simple">
    <w:name w:val="Simple"/>
    <w:basedOn w:val="a"/>
    <w:rsid w:val="009242FF"/>
    <w:pPr>
      <w:suppressAutoHyphens/>
      <w:spacing w:before="0"/>
      <w:contextualSpacing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ReportAnnotationHDR">
    <w:name w:val="ReportAnnotationHDR"/>
    <w:basedOn w:val="ReportAnnotation"/>
    <w:next w:val="ReportAnnotation"/>
    <w:rsid w:val="009242FF"/>
    <w:pPr>
      <w:spacing w:before="60" w:after="60"/>
    </w:pPr>
    <w:rPr>
      <w:b/>
    </w:rPr>
  </w:style>
  <w:style w:type="paragraph" w:customStyle="1" w:styleId="1Times">
    <w:name w:val="ТСпис1Times"/>
    <w:basedOn w:val="afff"/>
    <w:next w:val="a"/>
    <w:rsid w:val="009242FF"/>
    <w:pPr>
      <w:numPr>
        <w:numId w:val="22"/>
      </w:numPr>
      <w:tabs>
        <w:tab w:val="clear" w:pos="1492"/>
        <w:tab w:val="num" w:pos="360"/>
      </w:tabs>
      <w:ind w:left="0" w:firstLine="0"/>
      <w:outlineLvl w:val="0"/>
    </w:pPr>
    <w:rPr>
      <w:rFonts w:ascii="Times New Roman" w:hAnsi="Times New Roman"/>
    </w:rPr>
  </w:style>
  <w:style w:type="paragraph" w:customStyle="1" w:styleId="2Arial">
    <w:name w:val="ТСпис2Arial"/>
    <w:basedOn w:val="afff"/>
    <w:next w:val="a"/>
    <w:rsid w:val="009242FF"/>
    <w:pPr>
      <w:numPr>
        <w:numId w:val="23"/>
      </w:numPr>
      <w:tabs>
        <w:tab w:val="clear" w:pos="1209"/>
        <w:tab w:val="num" w:pos="720"/>
      </w:tabs>
      <w:ind w:left="0" w:firstLine="0"/>
      <w:outlineLvl w:val="1"/>
    </w:pPr>
  </w:style>
  <w:style w:type="paragraph" w:customStyle="1" w:styleId="2Times">
    <w:name w:val="ТСпис2Times"/>
    <w:basedOn w:val="afff"/>
    <w:next w:val="a"/>
    <w:rsid w:val="009242FF"/>
    <w:pPr>
      <w:numPr>
        <w:numId w:val="24"/>
      </w:numPr>
      <w:tabs>
        <w:tab w:val="clear" w:pos="926"/>
        <w:tab w:val="num" w:pos="720"/>
      </w:tabs>
      <w:ind w:left="0" w:firstLine="0"/>
      <w:outlineLvl w:val="1"/>
    </w:pPr>
    <w:rPr>
      <w:rFonts w:ascii="Times New Roman" w:hAnsi="Times New Roman"/>
    </w:rPr>
  </w:style>
  <w:style w:type="paragraph" w:customStyle="1" w:styleId="3Arial">
    <w:name w:val="ТСпис3Arial"/>
    <w:basedOn w:val="afff"/>
    <w:rsid w:val="009242FF"/>
    <w:pPr>
      <w:numPr>
        <w:numId w:val="25"/>
      </w:numPr>
      <w:tabs>
        <w:tab w:val="clear" w:pos="1492"/>
        <w:tab w:val="num" w:pos="720"/>
      </w:tabs>
      <w:ind w:left="0" w:firstLine="0"/>
      <w:outlineLvl w:val="2"/>
    </w:pPr>
  </w:style>
  <w:style w:type="paragraph" w:customStyle="1" w:styleId="3Times">
    <w:name w:val="ТСпис3Times"/>
    <w:basedOn w:val="afff"/>
    <w:next w:val="a"/>
    <w:rsid w:val="009242FF"/>
    <w:pPr>
      <w:numPr>
        <w:numId w:val="26"/>
      </w:numPr>
      <w:tabs>
        <w:tab w:val="clear" w:pos="1209"/>
        <w:tab w:val="num" w:pos="720"/>
      </w:tabs>
      <w:ind w:left="0" w:firstLine="0"/>
      <w:outlineLvl w:val="2"/>
    </w:pPr>
    <w:rPr>
      <w:rFonts w:ascii="Times New Roman" w:hAnsi="Times New Roman"/>
    </w:rPr>
  </w:style>
  <w:style w:type="paragraph" w:customStyle="1" w:styleId="4Arial">
    <w:name w:val="ТСпис4Arial"/>
    <w:basedOn w:val="afff"/>
    <w:rsid w:val="009242FF"/>
    <w:pPr>
      <w:numPr>
        <w:numId w:val="27"/>
      </w:numPr>
      <w:tabs>
        <w:tab w:val="clear" w:pos="926"/>
        <w:tab w:val="num" w:pos="1080"/>
      </w:tabs>
      <w:ind w:left="0" w:firstLine="0"/>
      <w:outlineLvl w:val="3"/>
    </w:pPr>
  </w:style>
  <w:style w:type="paragraph" w:customStyle="1" w:styleId="4Times">
    <w:name w:val="ТСпис4Times"/>
    <w:basedOn w:val="afff"/>
    <w:rsid w:val="009242FF"/>
    <w:pPr>
      <w:numPr>
        <w:numId w:val="28"/>
      </w:numPr>
      <w:tabs>
        <w:tab w:val="clear" w:pos="643"/>
        <w:tab w:val="num" w:pos="1080"/>
      </w:tabs>
      <w:ind w:left="0" w:firstLine="0"/>
      <w:outlineLvl w:val="3"/>
    </w:pPr>
    <w:rPr>
      <w:rFonts w:ascii="Times New Roman" w:hAnsi="Times New Roman"/>
    </w:rPr>
  </w:style>
  <w:style w:type="paragraph" w:customStyle="1" w:styleId="PropList">
    <w:name w:val="PropList"/>
    <w:basedOn w:val="a"/>
    <w:rsid w:val="009242FF"/>
    <w:pPr>
      <w:shd w:val="pct12" w:color="auto" w:fill="auto"/>
      <w:tabs>
        <w:tab w:val="left" w:pos="3402"/>
      </w:tabs>
      <w:suppressAutoHyphens/>
      <w:spacing w:before="0"/>
      <w:ind w:right="567"/>
      <w:contextualSpacing/>
    </w:pPr>
    <w:rPr>
      <w:rFonts w:ascii="Courier New" w:hAnsi="Courier New"/>
      <w:sz w:val="20"/>
      <w:szCs w:val="20"/>
      <w:lang w:eastAsia="en-US"/>
    </w:rPr>
  </w:style>
  <w:style w:type="paragraph" w:customStyle="1" w:styleId="TL1Arial">
    <w:name w:val="TL1Arial"/>
    <w:basedOn w:val="Simple"/>
    <w:next w:val="a"/>
    <w:rsid w:val="009242FF"/>
    <w:pPr>
      <w:tabs>
        <w:tab w:val="num" w:pos="360"/>
      </w:tabs>
      <w:outlineLvl w:val="0"/>
    </w:pPr>
  </w:style>
  <w:style w:type="paragraph" w:customStyle="1" w:styleId="PropListFirst">
    <w:name w:val="PropListFirst"/>
    <w:basedOn w:val="PropList"/>
    <w:next w:val="PropList"/>
    <w:rsid w:val="009242FF"/>
    <w:pPr>
      <w:spacing w:before="240"/>
    </w:pPr>
  </w:style>
  <w:style w:type="paragraph" w:customStyle="1" w:styleId="PropListLast">
    <w:name w:val="PropListLast"/>
    <w:basedOn w:val="PropList"/>
    <w:next w:val="a"/>
    <w:rsid w:val="009242FF"/>
    <w:pPr>
      <w:spacing w:after="240"/>
    </w:pPr>
  </w:style>
  <w:style w:type="paragraph" w:customStyle="1" w:styleId="TL1Times">
    <w:name w:val="TL1Times"/>
    <w:basedOn w:val="Simple"/>
    <w:next w:val="a"/>
    <w:rsid w:val="009242FF"/>
    <w:pPr>
      <w:tabs>
        <w:tab w:val="num" w:pos="360"/>
      </w:tabs>
      <w:outlineLvl w:val="0"/>
    </w:pPr>
    <w:rPr>
      <w:rFonts w:ascii="Times New Roman" w:hAnsi="Times New Roman"/>
    </w:rPr>
  </w:style>
  <w:style w:type="paragraph" w:customStyle="1" w:styleId="TL2Arial">
    <w:name w:val="TL2Arial"/>
    <w:basedOn w:val="Simple"/>
    <w:next w:val="a"/>
    <w:rsid w:val="009242FF"/>
    <w:pPr>
      <w:tabs>
        <w:tab w:val="num" w:pos="720"/>
      </w:tabs>
      <w:outlineLvl w:val="1"/>
    </w:pPr>
  </w:style>
  <w:style w:type="paragraph" w:customStyle="1" w:styleId="TL2Times">
    <w:name w:val="TL2Times"/>
    <w:basedOn w:val="Simple"/>
    <w:next w:val="a"/>
    <w:rsid w:val="009242FF"/>
    <w:pPr>
      <w:tabs>
        <w:tab w:val="num" w:pos="720"/>
      </w:tabs>
      <w:outlineLvl w:val="1"/>
    </w:pPr>
    <w:rPr>
      <w:rFonts w:ascii="Times New Roman" w:hAnsi="Times New Roman"/>
    </w:rPr>
  </w:style>
  <w:style w:type="paragraph" w:customStyle="1" w:styleId="TL3Arial">
    <w:name w:val="TL3Arial"/>
    <w:basedOn w:val="Simple"/>
    <w:rsid w:val="009242FF"/>
    <w:pPr>
      <w:tabs>
        <w:tab w:val="num" w:pos="720"/>
      </w:tabs>
      <w:outlineLvl w:val="2"/>
    </w:pPr>
  </w:style>
  <w:style w:type="paragraph" w:customStyle="1" w:styleId="TL3Times">
    <w:name w:val="TL3Times"/>
    <w:basedOn w:val="Simple"/>
    <w:next w:val="a"/>
    <w:rsid w:val="009242FF"/>
    <w:pPr>
      <w:tabs>
        <w:tab w:val="num" w:pos="720"/>
      </w:tabs>
      <w:outlineLvl w:val="2"/>
    </w:pPr>
    <w:rPr>
      <w:rFonts w:ascii="Times New Roman" w:hAnsi="Times New Roman"/>
    </w:rPr>
  </w:style>
  <w:style w:type="paragraph" w:customStyle="1" w:styleId="TL4Arial">
    <w:name w:val="TL4Arial"/>
    <w:basedOn w:val="Simple"/>
    <w:rsid w:val="009242FF"/>
    <w:pPr>
      <w:tabs>
        <w:tab w:val="num" w:pos="1080"/>
      </w:tabs>
      <w:outlineLvl w:val="3"/>
    </w:pPr>
  </w:style>
  <w:style w:type="paragraph" w:customStyle="1" w:styleId="TL4Times">
    <w:name w:val="TL4Times"/>
    <w:basedOn w:val="Simple"/>
    <w:rsid w:val="009242FF"/>
    <w:pPr>
      <w:tabs>
        <w:tab w:val="num" w:pos="1080"/>
      </w:tabs>
      <w:outlineLvl w:val="3"/>
    </w:pPr>
    <w:rPr>
      <w:rFonts w:ascii="Times New Roman" w:hAnsi="Times New Roman"/>
    </w:rPr>
  </w:style>
  <w:style w:type="character" w:customStyle="1" w:styleId="FileName">
    <w:name w:val="FileName"/>
    <w:rsid w:val="009242FF"/>
    <w:rPr>
      <w:smallCaps/>
      <w:noProof/>
    </w:rPr>
  </w:style>
  <w:style w:type="paragraph" w:customStyle="1" w:styleId="TableNormal">
    <w:name w:val="TableNormal"/>
    <w:basedOn w:val="Simple"/>
    <w:rsid w:val="009242FF"/>
    <w:pPr>
      <w:keepLines/>
      <w:spacing w:before="120"/>
    </w:pPr>
  </w:style>
  <w:style w:type="paragraph" w:customStyle="1" w:styleId="TableTitle">
    <w:name w:val="TableTitle"/>
    <w:basedOn w:val="Simple"/>
    <w:rsid w:val="009242FF"/>
    <w:pPr>
      <w:keepNext/>
      <w:keepLines/>
      <w:shd w:val="pct20" w:color="auto" w:fill="auto"/>
      <w:ind w:left="-113" w:right="-113"/>
      <w:jc w:val="center"/>
    </w:pPr>
    <w:rPr>
      <w:b/>
    </w:rPr>
  </w:style>
  <w:style w:type="character" w:styleId="affff0">
    <w:name w:val="Emphasis"/>
    <w:basedOn w:val="a0"/>
    <w:uiPriority w:val="20"/>
    <w:qFormat/>
    <w:rsid w:val="009242FF"/>
    <w:rPr>
      <w:rFonts w:cs="Times New Roman"/>
      <w:i/>
      <w:spacing w:val="0"/>
    </w:rPr>
  </w:style>
  <w:style w:type="paragraph" w:customStyle="1" w:styleId="ReportSample">
    <w:name w:val="ReportSample"/>
    <w:rsid w:val="009242FF"/>
    <w:pPr>
      <w:keepNext/>
      <w:keepLines/>
    </w:pPr>
    <w:rPr>
      <w:rFonts w:ascii="Courier New" w:hAnsi="Courier New"/>
      <w:noProof/>
      <w:sz w:val="16"/>
    </w:rPr>
  </w:style>
  <w:style w:type="paragraph" w:customStyle="1" w:styleId="StyleTableTitlePatternClear">
    <w:name w:val="Style TableTitle + Pattern: Clear"/>
    <w:basedOn w:val="a"/>
    <w:rsid w:val="009242FF"/>
    <w:pPr>
      <w:keepNext/>
      <w:keepLines/>
      <w:suppressAutoHyphens/>
      <w:spacing w:before="0" w:line="240" w:lineRule="atLeast"/>
      <w:ind w:left="-113" w:right="-113"/>
      <w:contextualSpacing/>
      <w:jc w:val="center"/>
    </w:pPr>
    <w:rPr>
      <w:rFonts w:ascii="Arial" w:hAnsi="Arial"/>
      <w:b/>
      <w:bCs/>
      <w:spacing w:val="-5"/>
      <w:sz w:val="20"/>
      <w:szCs w:val="20"/>
    </w:rPr>
  </w:style>
  <w:style w:type="paragraph" w:styleId="affff1">
    <w:name w:val="Document Map"/>
    <w:basedOn w:val="a"/>
    <w:link w:val="affff2"/>
    <w:uiPriority w:val="99"/>
    <w:unhideWhenUsed/>
    <w:rsid w:val="009242FF"/>
    <w:pPr>
      <w:suppressAutoHyphens/>
      <w:spacing w:before="0" w:line="240" w:lineRule="atLeast"/>
      <w:contextualSpacing/>
    </w:pPr>
    <w:rPr>
      <w:rFonts w:ascii="Tahoma" w:hAnsi="Tahoma" w:cs="Tahoma"/>
      <w:spacing w:val="-5"/>
      <w:sz w:val="16"/>
      <w:szCs w:val="16"/>
      <w:lang w:eastAsia="en-US"/>
    </w:rPr>
  </w:style>
  <w:style w:type="character" w:customStyle="1" w:styleId="affff2">
    <w:name w:val="Схема документа Знак"/>
    <w:basedOn w:val="a0"/>
    <w:link w:val="affff1"/>
    <w:uiPriority w:val="99"/>
    <w:rsid w:val="009242FF"/>
    <w:rPr>
      <w:rFonts w:ascii="Tahoma" w:hAnsi="Tahoma" w:cs="Tahoma"/>
      <w:spacing w:val="-5"/>
      <w:sz w:val="16"/>
      <w:szCs w:val="16"/>
      <w:lang w:eastAsia="en-US"/>
    </w:rPr>
  </w:style>
  <w:style w:type="paragraph" w:customStyle="1" w:styleId="headertext">
    <w:name w:val="headertext"/>
    <w:basedOn w:val="a"/>
    <w:rsid w:val="009242FF"/>
    <w:pPr>
      <w:spacing w:before="100" w:beforeAutospacing="1" w:after="100" w:afterAutospacing="1"/>
      <w:contextualSpacing/>
    </w:pPr>
    <w:rPr>
      <w:rFonts w:ascii="Times New Roman" w:hAnsi="Times New Roman"/>
      <w:sz w:val="24"/>
      <w:szCs w:val="24"/>
    </w:rPr>
  </w:style>
  <w:style w:type="paragraph" w:customStyle="1" w:styleId="TAB">
    <w:name w:val="TAB"/>
    <w:basedOn w:val="a"/>
    <w:rsid w:val="009242FF"/>
    <w:pPr>
      <w:tabs>
        <w:tab w:val="left" w:pos="360"/>
      </w:tabs>
      <w:suppressAutoHyphens/>
      <w:spacing w:before="0" w:line="240" w:lineRule="atLeast"/>
      <w:contextualSpacing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xl66">
    <w:name w:val="xl66"/>
    <w:basedOn w:val="a"/>
    <w:rsid w:val="009242FF"/>
    <w:pPr>
      <w:spacing w:before="100" w:beforeAutospacing="1" w:after="100" w:afterAutospacing="1"/>
      <w:contextualSpacing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a"/>
    <w:rsid w:val="009242FF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68">
    <w:name w:val="xl68"/>
    <w:basedOn w:val="a"/>
    <w:rsid w:val="009242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69">
    <w:name w:val="xl69"/>
    <w:basedOn w:val="a"/>
    <w:rsid w:val="009242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70">
    <w:name w:val="xl70"/>
    <w:basedOn w:val="a"/>
    <w:rsid w:val="009242FF"/>
    <w:pPr>
      <w:pBdr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71">
    <w:name w:val="xl71"/>
    <w:basedOn w:val="a"/>
    <w:rsid w:val="009242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72">
    <w:name w:val="xl72"/>
    <w:basedOn w:val="a"/>
    <w:rsid w:val="009242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</w:pPr>
    <w:rPr>
      <w:rFonts w:ascii="Times New Roman" w:hAnsi="Times New Roman"/>
      <w:b/>
      <w:bCs/>
      <w:sz w:val="18"/>
      <w:szCs w:val="18"/>
    </w:rPr>
  </w:style>
  <w:style w:type="paragraph" w:customStyle="1" w:styleId="xl73">
    <w:name w:val="xl73"/>
    <w:basedOn w:val="a"/>
    <w:rsid w:val="009242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xl74">
    <w:name w:val="xl74"/>
    <w:basedOn w:val="a"/>
    <w:rsid w:val="009242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contextualSpacing/>
    </w:pPr>
    <w:rPr>
      <w:rFonts w:ascii="Times New Roman" w:hAnsi="Times New Roman"/>
      <w:sz w:val="18"/>
      <w:szCs w:val="18"/>
    </w:rPr>
  </w:style>
  <w:style w:type="paragraph" w:customStyle="1" w:styleId="xl75">
    <w:name w:val="xl75"/>
    <w:basedOn w:val="a"/>
    <w:rsid w:val="009242FF"/>
    <w:pPr>
      <w:pBdr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contextualSpacing/>
    </w:pPr>
    <w:rPr>
      <w:rFonts w:ascii="Times New Roman" w:hAnsi="Times New Roman"/>
      <w:sz w:val="18"/>
      <w:szCs w:val="18"/>
    </w:rPr>
  </w:style>
  <w:style w:type="paragraph" w:customStyle="1" w:styleId="xl76">
    <w:name w:val="xl76"/>
    <w:basedOn w:val="a"/>
    <w:rsid w:val="009242FF"/>
    <w:pPr>
      <w:pBdr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contextualSpacing/>
    </w:pPr>
    <w:rPr>
      <w:rFonts w:ascii="Times New Roman" w:hAnsi="Times New Roman"/>
      <w:sz w:val="18"/>
      <w:szCs w:val="18"/>
    </w:rPr>
  </w:style>
  <w:style w:type="paragraph" w:customStyle="1" w:styleId="xl77">
    <w:name w:val="xl77"/>
    <w:basedOn w:val="a"/>
    <w:rsid w:val="009242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78">
    <w:name w:val="xl78"/>
    <w:basedOn w:val="a"/>
    <w:rsid w:val="009242FF"/>
    <w:pPr>
      <w:pBdr>
        <w:left w:val="single" w:sz="4" w:space="18" w:color="auto"/>
        <w:right w:val="single" w:sz="4" w:space="0" w:color="auto"/>
      </w:pBdr>
      <w:spacing w:before="100" w:beforeAutospacing="1" w:after="100" w:afterAutospacing="1"/>
      <w:ind w:firstLineChars="200" w:firstLine="200"/>
      <w:contextualSpacing/>
    </w:pPr>
    <w:rPr>
      <w:rFonts w:ascii="Times New Roman" w:hAnsi="Times New Roman"/>
      <w:sz w:val="18"/>
      <w:szCs w:val="18"/>
    </w:rPr>
  </w:style>
  <w:style w:type="paragraph" w:customStyle="1" w:styleId="xl79">
    <w:name w:val="xl79"/>
    <w:basedOn w:val="a"/>
    <w:rsid w:val="009242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80">
    <w:name w:val="xl80"/>
    <w:basedOn w:val="a"/>
    <w:rsid w:val="009242FF"/>
    <w:pPr>
      <w:pBdr>
        <w:left w:val="single" w:sz="4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contextualSpacing/>
    </w:pPr>
    <w:rPr>
      <w:rFonts w:ascii="Times New Roman" w:hAnsi="Times New Roman"/>
      <w:sz w:val="18"/>
      <w:szCs w:val="18"/>
    </w:rPr>
  </w:style>
  <w:style w:type="paragraph" w:customStyle="1" w:styleId="xl81">
    <w:name w:val="xl81"/>
    <w:basedOn w:val="a"/>
    <w:rsid w:val="009242FF"/>
    <w:pPr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contextualSpacing/>
    </w:pPr>
    <w:rPr>
      <w:rFonts w:ascii="Times New Roman" w:hAnsi="Times New Roman"/>
      <w:sz w:val="18"/>
      <w:szCs w:val="18"/>
    </w:rPr>
  </w:style>
  <w:style w:type="paragraph" w:customStyle="1" w:styleId="xl82">
    <w:name w:val="xl82"/>
    <w:basedOn w:val="a"/>
    <w:rsid w:val="009242FF"/>
    <w:pPr>
      <w:pBdr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contextualSpacing/>
    </w:pPr>
    <w:rPr>
      <w:rFonts w:ascii="Times New Roman" w:hAnsi="Times New Roman"/>
      <w:b/>
      <w:bCs/>
      <w:sz w:val="18"/>
      <w:szCs w:val="18"/>
    </w:rPr>
  </w:style>
  <w:style w:type="paragraph" w:customStyle="1" w:styleId="xl83">
    <w:name w:val="xl83"/>
    <w:basedOn w:val="a"/>
    <w:rsid w:val="009242FF"/>
    <w:pPr>
      <w:pBdr>
        <w:left w:val="single" w:sz="4" w:space="27" w:color="auto"/>
        <w:right w:val="single" w:sz="4" w:space="0" w:color="auto"/>
      </w:pBdr>
      <w:spacing w:before="100" w:beforeAutospacing="1" w:after="100" w:afterAutospacing="1"/>
      <w:ind w:firstLineChars="300" w:firstLine="300"/>
      <w:contextualSpacing/>
    </w:pPr>
    <w:rPr>
      <w:rFonts w:ascii="Times New Roman" w:hAnsi="Times New Roman"/>
      <w:sz w:val="18"/>
      <w:szCs w:val="18"/>
    </w:rPr>
  </w:style>
  <w:style w:type="paragraph" w:customStyle="1" w:styleId="xl84">
    <w:name w:val="xl84"/>
    <w:basedOn w:val="a"/>
    <w:rsid w:val="009242FF"/>
    <w:pPr>
      <w:pBdr>
        <w:left w:val="single" w:sz="4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contextualSpacing/>
    </w:pPr>
    <w:rPr>
      <w:rFonts w:ascii="Times New Roman" w:hAnsi="Times New Roman"/>
      <w:sz w:val="18"/>
      <w:szCs w:val="18"/>
    </w:rPr>
  </w:style>
  <w:style w:type="paragraph" w:customStyle="1" w:styleId="xl85">
    <w:name w:val="xl85"/>
    <w:basedOn w:val="a"/>
    <w:rsid w:val="009242FF"/>
    <w:pPr>
      <w:pBdr>
        <w:top w:val="single" w:sz="4" w:space="0" w:color="auto"/>
        <w:left w:val="single" w:sz="4" w:space="18" w:color="auto"/>
        <w:right w:val="single" w:sz="4" w:space="0" w:color="auto"/>
      </w:pBdr>
      <w:spacing w:before="100" w:beforeAutospacing="1" w:after="100" w:afterAutospacing="1"/>
      <w:ind w:firstLineChars="200" w:firstLine="200"/>
      <w:contextualSpacing/>
    </w:pPr>
    <w:rPr>
      <w:rFonts w:ascii="Times New Roman" w:hAnsi="Times New Roman"/>
      <w:sz w:val="18"/>
      <w:szCs w:val="18"/>
    </w:rPr>
  </w:style>
  <w:style w:type="paragraph" w:customStyle="1" w:styleId="xl86">
    <w:name w:val="xl86"/>
    <w:basedOn w:val="a"/>
    <w:rsid w:val="009242FF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contextualSpacing/>
    </w:pPr>
    <w:rPr>
      <w:rFonts w:ascii="Times New Roman" w:hAnsi="Times New Roman"/>
      <w:sz w:val="18"/>
      <w:szCs w:val="18"/>
    </w:rPr>
  </w:style>
  <w:style w:type="paragraph" w:customStyle="1" w:styleId="xl87">
    <w:name w:val="xl87"/>
    <w:basedOn w:val="a"/>
    <w:rsid w:val="009242FF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contextualSpacing/>
    </w:pPr>
    <w:rPr>
      <w:rFonts w:ascii="Times New Roman" w:hAnsi="Times New Roman"/>
      <w:sz w:val="18"/>
      <w:szCs w:val="18"/>
    </w:rPr>
  </w:style>
  <w:style w:type="paragraph" w:customStyle="1" w:styleId="xl88">
    <w:name w:val="xl88"/>
    <w:basedOn w:val="a"/>
    <w:rsid w:val="009242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xl89">
    <w:name w:val="xl89"/>
    <w:basedOn w:val="a"/>
    <w:rsid w:val="009242FF"/>
    <w:pPr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contextualSpacing/>
    </w:pPr>
    <w:rPr>
      <w:rFonts w:ascii="Times New Roman" w:hAnsi="Times New Roman"/>
      <w:sz w:val="18"/>
      <w:szCs w:val="18"/>
    </w:rPr>
  </w:style>
  <w:style w:type="paragraph" w:customStyle="1" w:styleId="xl90">
    <w:name w:val="xl90"/>
    <w:basedOn w:val="a"/>
    <w:rsid w:val="009242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</w:pPr>
    <w:rPr>
      <w:rFonts w:ascii="Times New Roman" w:hAnsi="Times New Roman"/>
      <w:b/>
      <w:bCs/>
      <w:sz w:val="18"/>
      <w:szCs w:val="18"/>
    </w:rPr>
  </w:style>
  <w:style w:type="paragraph" w:customStyle="1" w:styleId="xl91">
    <w:name w:val="xl91"/>
    <w:basedOn w:val="a"/>
    <w:rsid w:val="009242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xl92">
    <w:name w:val="xl92"/>
    <w:basedOn w:val="a"/>
    <w:rsid w:val="009242FF"/>
    <w:pPr>
      <w:pBdr>
        <w:top w:val="single" w:sz="4" w:space="0" w:color="auto"/>
        <w:left w:val="single" w:sz="4" w:space="18" w:color="auto"/>
      </w:pBdr>
      <w:spacing w:before="100" w:beforeAutospacing="1" w:after="100" w:afterAutospacing="1"/>
      <w:ind w:firstLineChars="200" w:firstLine="200"/>
      <w:contextualSpacing/>
    </w:pPr>
    <w:rPr>
      <w:rFonts w:ascii="Times New Roman" w:hAnsi="Times New Roman"/>
      <w:sz w:val="18"/>
      <w:szCs w:val="18"/>
    </w:rPr>
  </w:style>
  <w:style w:type="paragraph" w:customStyle="1" w:styleId="xl93">
    <w:name w:val="xl93"/>
    <w:basedOn w:val="a"/>
    <w:rsid w:val="009242FF"/>
    <w:pPr>
      <w:pBdr>
        <w:left w:val="single" w:sz="4" w:space="18" w:color="auto"/>
        <w:bottom w:val="single" w:sz="4" w:space="0" w:color="auto"/>
      </w:pBdr>
      <w:spacing w:before="100" w:beforeAutospacing="1" w:after="100" w:afterAutospacing="1"/>
      <w:ind w:firstLineChars="200" w:firstLine="200"/>
      <w:contextualSpacing/>
    </w:pPr>
    <w:rPr>
      <w:rFonts w:ascii="Times New Roman" w:hAnsi="Times New Roman"/>
      <w:sz w:val="18"/>
      <w:szCs w:val="18"/>
    </w:rPr>
  </w:style>
  <w:style w:type="paragraph" w:customStyle="1" w:styleId="xl94">
    <w:name w:val="xl94"/>
    <w:basedOn w:val="a"/>
    <w:rsid w:val="009242FF"/>
    <w:pPr>
      <w:pBdr>
        <w:left w:val="single" w:sz="4" w:space="9" w:color="auto"/>
        <w:bottom w:val="single" w:sz="4" w:space="0" w:color="auto"/>
      </w:pBdr>
      <w:spacing w:before="100" w:beforeAutospacing="1" w:after="100" w:afterAutospacing="1"/>
      <w:ind w:firstLineChars="100" w:firstLine="100"/>
      <w:contextualSpacing/>
    </w:pPr>
    <w:rPr>
      <w:rFonts w:ascii="Times New Roman" w:hAnsi="Times New Roman"/>
      <w:sz w:val="18"/>
      <w:szCs w:val="18"/>
    </w:rPr>
  </w:style>
  <w:style w:type="paragraph" w:customStyle="1" w:styleId="xl95">
    <w:name w:val="xl95"/>
    <w:basedOn w:val="a"/>
    <w:rsid w:val="009242FF"/>
    <w:pPr>
      <w:pBdr>
        <w:left w:val="single" w:sz="4" w:space="18" w:color="auto"/>
      </w:pBdr>
      <w:spacing w:before="100" w:beforeAutospacing="1" w:after="100" w:afterAutospacing="1"/>
      <w:ind w:firstLineChars="200" w:firstLine="200"/>
      <w:contextualSpacing/>
    </w:pPr>
    <w:rPr>
      <w:rFonts w:ascii="Times New Roman" w:hAnsi="Times New Roman"/>
      <w:sz w:val="18"/>
      <w:szCs w:val="18"/>
    </w:rPr>
  </w:style>
  <w:style w:type="paragraph" w:customStyle="1" w:styleId="xl96">
    <w:name w:val="xl96"/>
    <w:basedOn w:val="a"/>
    <w:rsid w:val="009242FF"/>
    <w:pPr>
      <w:pBdr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xl97">
    <w:name w:val="xl97"/>
    <w:basedOn w:val="a"/>
    <w:rsid w:val="009242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contextualSpacing/>
    </w:pPr>
    <w:rPr>
      <w:rFonts w:ascii="Times New Roman" w:hAnsi="Times New Roman"/>
      <w:b/>
      <w:bCs/>
      <w:sz w:val="18"/>
      <w:szCs w:val="18"/>
    </w:rPr>
  </w:style>
  <w:style w:type="paragraph" w:customStyle="1" w:styleId="xl98">
    <w:name w:val="xl98"/>
    <w:basedOn w:val="a"/>
    <w:rsid w:val="009242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a"/>
    <w:rsid w:val="009242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a"/>
    <w:rsid w:val="009242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18"/>
      <w:szCs w:val="18"/>
    </w:rPr>
  </w:style>
  <w:style w:type="paragraph" w:customStyle="1" w:styleId="xl101">
    <w:name w:val="xl101"/>
    <w:basedOn w:val="a"/>
    <w:rsid w:val="009242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a"/>
    <w:rsid w:val="009242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a"/>
    <w:rsid w:val="009242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xl104">
    <w:name w:val="xl104"/>
    <w:basedOn w:val="a"/>
    <w:rsid w:val="009242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contextualSpacing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ConsPlusNormal">
    <w:name w:val="ConsPlusNormal"/>
    <w:rsid w:val="009242FF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ConsPlusNonformat">
    <w:name w:val="ConsPlusNonformat"/>
    <w:uiPriority w:val="99"/>
    <w:rsid w:val="009242FF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ConsPlusCell">
    <w:name w:val="ConsPlusCell"/>
    <w:uiPriority w:val="99"/>
    <w:rsid w:val="009242FF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fff3">
    <w:name w:val="Book Title"/>
    <w:basedOn w:val="a0"/>
    <w:uiPriority w:val="33"/>
    <w:qFormat/>
    <w:rsid w:val="009242FF"/>
    <w:rPr>
      <w:b/>
      <w:bCs/>
      <w:smallCaps/>
      <w:spacing w:val="5"/>
    </w:rPr>
  </w:style>
  <w:style w:type="paragraph" w:customStyle="1" w:styleId="TableListBullet2">
    <w:name w:val="Table List Bullet (2)"/>
    <w:basedOn w:val="TableCellL"/>
    <w:rsid w:val="00AE703C"/>
    <w:pPr>
      <w:keepLines w:val="0"/>
      <w:spacing w:before="0"/>
    </w:pPr>
    <w:rPr>
      <w:sz w:val="24"/>
      <w:lang w:eastAsia="en-US"/>
    </w:rPr>
  </w:style>
  <w:style w:type="paragraph" w:customStyle="1" w:styleId="AppTitleNoNum19">
    <w:name w:val="App Title No Num (19)"/>
    <w:basedOn w:val="af0"/>
    <w:next w:val="af0"/>
    <w:rsid w:val="00AE703C"/>
    <w:pPr>
      <w:keepNext/>
      <w:pageBreakBefore/>
      <w:numPr>
        <w:numId w:val="32"/>
      </w:numPr>
      <w:tabs>
        <w:tab w:val="clear" w:pos="717"/>
      </w:tabs>
      <w:spacing w:before="60" w:after="360"/>
      <w:ind w:left="0" w:firstLine="6804"/>
      <w:jc w:val="center"/>
      <w:outlineLvl w:val="0"/>
    </w:pPr>
    <w:rPr>
      <w:rFonts w:ascii="Arial" w:hAnsi="Arial"/>
      <w:b/>
      <w:caps/>
      <w:kern w:val="28"/>
      <w:sz w:val="32"/>
      <w:szCs w:val="20"/>
      <w:lang w:val="x-none" w:eastAsia="en-US"/>
    </w:rPr>
  </w:style>
  <w:style w:type="paragraph" w:customStyle="1" w:styleId="font5">
    <w:name w:val="font5"/>
    <w:basedOn w:val="a"/>
    <w:rsid w:val="007F28A0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paragraph" w:customStyle="1" w:styleId="font6">
    <w:name w:val="font6"/>
    <w:basedOn w:val="a"/>
    <w:rsid w:val="007F28A0"/>
    <w:pPr>
      <w:spacing w:before="100" w:beforeAutospacing="1" w:after="100" w:afterAutospacing="1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63">
    <w:name w:val="xl63"/>
    <w:basedOn w:val="a"/>
    <w:rsid w:val="007F28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64">
    <w:name w:val="xl64"/>
    <w:basedOn w:val="a"/>
    <w:rsid w:val="007F28A0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a"/>
    <w:rsid w:val="007F28A0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Документ</p:Name>
  <p:Description/>
  <p:Statement/>
  <p:PolicyItems>
    <p:PolicyItem featureId="Microsoft.Office.RecordsManagement.PolicyFeatures.PolicyLabel" staticId="0x0101007922F5218A10AB4CB8B4752F69F3EC83|1615281917" UniqueId="95c3ac61-b725-4de1-9b3c-33fa88a2b99c">
      <p:Name>Метки</p:Name>
      <p:Description>Создание меток, которые можно вставлять в документы Microsoft Office, чтобы при печати документов также выводились их свойства или другие важные сведения. Метки можно также использовать для поиска документов.</p:Description>
      <p:CustomData>
        <label>
          <segment type="literal">Версия: </segment>
          <segment type="metadata">_UIVersionString</segment>
          <segment type="literal"> \n</segment>
        </label>
      </p:CustomData>
    </p:PolicyItem>
  </p:PolicyItems>
</p:Policy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Value xmlns="50ca0b73-f54b-4b26-a2dc-5e2f2278b1de">Версия: 0.9 
</DLCPolicyLabelValue>
    <DLCPolicyLabelClientValue xmlns="50ca0b73-f54b-4b26-a2dc-5e2f2278b1de">Версия: {_UIVersionString} 
</DLCPolicyLabelClientValue>
    <DLCPolicyLabelLock xmlns="50ca0b73-f54b-4b26-a2dc-5e2f2278b1de" xsi:nil="true"/>
    <_dlc_DocId xmlns="4cdbe404-7018-45c3-b6bb-d7236f3e9f48">R24F3ZDJPND2-32-1492</_dlc_DocId>
    <_dlc_DocIdUrl xmlns="4cdbe404-7018-45c3-b6bb-d7236f3e9f48">
      <Url>http://portal2.medlinesoft.ru/project-prod/_layouts/DocIdRedir.aspx?ID=R24F3ZDJPND2-32-1492</Url>
      <Description>R24F3ZDJPND2-32-1492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22F5218A10AB4CB8B4752F69F3EC83" ma:contentTypeVersion="5" ma:contentTypeDescription="Создание документа." ma:contentTypeScope="" ma:versionID="f30b4cf93040fcb6b1664015173f1b8f">
  <xsd:schema xmlns:xsd="http://www.w3.org/2001/XMLSchema" xmlns:xs="http://www.w3.org/2001/XMLSchema" xmlns:p="http://schemas.microsoft.com/office/2006/metadata/properties" xmlns:ns1="http://schemas.microsoft.com/sharepoint/v3" xmlns:ns2="50ca0b73-f54b-4b26-a2dc-5e2f2278b1de" xmlns:ns3="4cdbe404-7018-45c3-b6bb-d7236f3e9f48" targetNamespace="http://schemas.microsoft.com/office/2006/metadata/properties" ma:root="true" ma:fieldsID="8b05bf7d66d792844c55a39f2a14636b" ns1:_="" ns2:_="" ns3:_="">
    <xsd:import namespace="http://schemas.microsoft.com/sharepoint/v3"/>
    <xsd:import namespace="50ca0b73-f54b-4b26-a2dc-5e2f2278b1de"/>
    <xsd:import namespace="4cdbe404-7018-45c3-b6bb-d7236f3e9f48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2:DLCPolicyLabelValue" minOccurs="0"/>
                <xsd:element ref="ns2:DLCPolicyLabelClientValue" minOccurs="0"/>
                <xsd:element ref="ns2:DLCPolicyLabelLock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Исключение из политики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a0b73-f54b-4b26-a2dc-5e2f2278b1de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9" nillable="true" ma:displayName="Метка" ma:description="Текущее значение метки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0" nillable="true" ma:displayName="Клиентское значение метки" ma:description="Последнее значение метки, вычисленное на клиентском компьютере." ma:hidden="true" ma:internalName="DLCPolicyLabelClientValue" ma:readOnly="false">
      <xsd:simpleType>
        <xsd:restriction base="dms:Note"/>
      </xsd:simpleType>
    </xsd:element>
    <xsd:element name="DLCPolicyLabelLock" ma:index="11" nillable="true" ma:displayName="Метка заблокирована" ma:description="Указывает, следует ли обновлять метку при изменении свойств элемента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be404-7018-45c3-b6bb-d7236f3e9f48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3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C0665A-2A1A-489C-A40C-56CF6CE925D0}"/>
</file>

<file path=customXml/itemProps2.xml><?xml version="1.0" encoding="utf-8"?>
<ds:datastoreItem xmlns:ds="http://schemas.openxmlformats.org/officeDocument/2006/customXml" ds:itemID="{65799C40-63DD-449B-AD06-261C602CE45E}"/>
</file>

<file path=customXml/itemProps3.xml><?xml version="1.0" encoding="utf-8"?>
<ds:datastoreItem xmlns:ds="http://schemas.openxmlformats.org/officeDocument/2006/customXml" ds:itemID="{EEBC59BD-9AFA-4E12-96D0-5031E61EF9F6}"/>
</file>

<file path=customXml/itemProps4.xml><?xml version="1.0" encoding="utf-8"?>
<ds:datastoreItem xmlns:ds="http://schemas.openxmlformats.org/officeDocument/2006/customXml" ds:itemID="{1B6F791F-D913-43B4-A704-E1B8DA75B8DC}"/>
</file>

<file path=customXml/itemProps5.xml><?xml version="1.0" encoding="utf-8"?>
<ds:datastoreItem xmlns:ds="http://schemas.openxmlformats.org/officeDocument/2006/customXml" ds:itemID="{36DF96FC-8830-451D-8D93-3B05F5191B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1043</Words>
  <Characters>7440</Characters>
  <Application>Microsoft Office Word</Application>
  <DocSecurity>0</DocSecurity>
  <Lines>212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для ФЛК</vt:lpstr>
    </vt:vector>
  </TitlesOfParts>
  <Manager/>
  <Company/>
  <LinksUpToDate>false</LinksUpToDate>
  <CharactersWithSpaces>8379</CharactersWithSpaces>
  <SharedDoc>false</SharedDoc>
  <HLinks>
    <vt:vector size="210" baseType="variant">
      <vt:variant>
        <vt:i4>1572914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_Toc321559513</vt:lpwstr>
      </vt:variant>
      <vt:variant>
        <vt:i4>1572914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_Toc321559512</vt:lpwstr>
      </vt:variant>
      <vt:variant>
        <vt:i4>1572914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_Toc321559511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_Toc321559510</vt:lpwstr>
      </vt:variant>
      <vt:variant>
        <vt:i4>1638450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_Toc321559509</vt:lpwstr>
      </vt:variant>
      <vt:variant>
        <vt:i4>1638450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_Toc321559508</vt:lpwstr>
      </vt:variant>
      <vt:variant>
        <vt:i4>1638450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_Toc321559507</vt:lpwstr>
      </vt:variant>
      <vt:variant>
        <vt:i4>1638450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_Toc321559506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_Toc321559505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_Toc321559504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_Toc321559503</vt:lpwstr>
      </vt:variant>
      <vt:variant>
        <vt:i4>1638450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_Toc321559502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_Toc321559501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_Toc321559500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_Toc321559499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_Toc321559498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_Toc321559497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_Toc321559496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_Toc321559495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_Toc321559494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_Toc321559493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_Toc321559492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_Toc321559491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_Toc321559490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_Toc321559489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_Toc321559488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_Toc321559487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_Toc321559486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_Toc321559485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_Toc321559484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_Toc321559483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_Toc321559482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_Toc321559481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_Toc321559480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_Toc321559479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для ФЛК</dc:title>
  <dc:subject>Форматно-логический контроль</dc:subject>
  <dc:creator/>
  <cp:lastModifiedBy/>
  <cp:revision>1</cp:revision>
  <dcterms:created xsi:type="dcterms:W3CDTF">2014-06-04T15:46:00Z</dcterms:created>
  <dcterms:modified xsi:type="dcterms:W3CDTF">2015-03-26T14:50:00Z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0x0101007922F5218A10AB4CB8B4752F69F3EC83</vt:lpwstr>
  </property>
  <property fmtid="{D5CDD505-2E9C-101B-9397-08002B2CF9AE}" pid="3" name="_dlc_DocIdItemGuid">
    <vt:lpwstr>f6812cbb-25fd-49aa-bf80-f5c4750db6d4</vt:lpwstr>
  </property>
</Properties>
</file>